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291E925A" w:rsidR="00860902" w:rsidRPr="00A436C5" w:rsidRDefault="0058173F" w:rsidP="00860902">
      <w:pPr>
        <w:pStyle w:val="Paper-title"/>
        <w:rPr>
          <w:szCs w:val="36"/>
          <w:lang w:eastAsia="ja-JP"/>
        </w:rPr>
      </w:pPr>
      <w:r w:rsidRPr="0058173F">
        <w:rPr>
          <w:bCs/>
          <w:szCs w:val="36"/>
        </w:rPr>
        <w:t xml:space="preserve">Everything from Scratch: Practical Ideas in an Organization without </w:t>
      </w:r>
      <w:r w:rsidR="00DF5389">
        <w:rPr>
          <w:bCs/>
          <w:szCs w:val="36"/>
        </w:rPr>
        <w:t>a</w:t>
      </w:r>
      <w:r w:rsidRPr="0058173F">
        <w:rPr>
          <w:bCs/>
          <w:szCs w:val="36"/>
        </w:rPr>
        <w:t xml:space="preserve"> Concept of Process Improvement</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p>
    <w:p w14:paraId="6A41AE86" w14:textId="77777777" w:rsidR="00AF60FC" w:rsidRPr="00AF60FC" w:rsidRDefault="00AF60FC" w:rsidP="00AF60FC">
      <w:pPr>
        <w:pStyle w:val="AbstractText"/>
        <w:rPr>
          <w:szCs w:val="16"/>
          <w:lang w:eastAsia="ja-JP"/>
        </w:rPr>
      </w:pPr>
      <w:r w:rsidRPr="00AF60FC">
        <w:rPr>
          <w:szCs w:val="16"/>
          <w:lang w:eastAsia="ja-JP"/>
        </w:rPr>
        <w:t>In this experience report, I present practical ideas to establish a new role, to improve product development teams, and to proceed company-wide problem-solving from scratch in the very strongly technology-oriented company without a concept of process improvement.</w:t>
      </w:r>
    </w:p>
    <w:p w14:paraId="70371CDE" w14:textId="09CE52FF" w:rsidR="00AF60FC" w:rsidRDefault="00AF60FC" w:rsidP="00AF60FC">
      <w:pPr>
        <w:pStyle w:val="AbstractText"/>
        <w:ind w:firstLineChars="177" w:firstLine="283"/>
        <w:rPr>
          <w:rFonts w:hint="eastAsia"/>
          <w:szCs w:val="16"/>
          <w:lang w:eastAsia="ja-JP"/>
        </w:rPr>
      </w:pPr>
      <w:r w:rsidRPr="00AF60FC">
        <w:rPr>
          <w:szCs w:val="16"/>
          <w:lang w:eastAsia="ja-JP"/>
        </w:rPr>
        <w:t>LINE Corporation has been growing very rapidly and globally. However, the company had been struggling with increase of outages and they had given negative impacts to users and company's profits. Since I joined LINE Corporation as the first member of “SET” (Software Engineer in Test) in 2017, I and our team have been solving a wide variety of problems including reduction of outages by combining technical solutions and Agile methodologies based on my experiences as an Agile Coach. We have been pursuing "best for our users and business" fiercely and relentlessly with a series of experiments. Now, some teams in our company utilize our ideas that we created from scratch.</w:t>
      </w:r>
      <w:bookmarkStart w:id="0" w:name="_GoBack"/>
      <w:bookmarkEnd w:id="0"/>
    </w:p>
    <w:p w14:paraId="3C6C01A7" w14:textId="01851E4C" w:rsidR="004F509B" w:rsidRPr="00A436C5" w:rsidRDefault="006E7F5C" w:rsidP="008A67A6">
      <w:pPr>
        <w:pStyle w:val="1"/>
        <w:rPr>
          <w:szCs w:val="20"/>
        </w:rPr>
      </w:pPr>
      <w:commentRangeStart w:id="1"/>
      <w:r w:rsidRPr="00A436C5">
        <w:rPr>
          <w:szCs w:val="20"/>
        </w:rPr>
        <w:t>Introduction</w:t>
      </w:r>
      <w:commentRangeEnd w:id="1"/>
      <w:r w:rsidR="00BF5919">
        <w:rPr>
          <w:rStyle w:val="ad"/>
          <w:rFonts w:ascii="Times New Roman" w:eastAsiaTheme="minorEastAsia" w:hAnsi="Times New Roman"/>
          <w:bCs w:val="0"/>
          <w:caps w:val="0"/>
          <w:lang w:eastAsia="en-US"/>
        </w:rPr>
        <w:commentReference w:id="1"/>
      </w:r>
    </w:p>
    <w:p w14:paraId="54C9705B" w14:textId="76BBA7A8" w:rsidR="002E4BAA" w:rsidRDefault="00ED5CDA" w:rsidP="00FF7A87">
      <w:pPr>
        <w:pStyle w:val="InitialBodyText"/>
        <w:rPr>
          <w:lang w:eastAsia="ja-JP"/>
        </w:rPr>
      </w:pPr>
      <w:r w:rsidRPr="00ED5CDA">
        <w:rPr>
          <w:lang w:eastAsia="ja-JP"/>
        </w:rPr>
        <w:t xml:space="preserve">"LINE" is a free </w:t>
      </w:r>
      <w:r w:rsidR="003976DC">
        <w:t>message, voice calls and video calls</w:t>
      </w:r>
      <w:r w:rsidRPr="00ED5CDA">
        <w:rPr>
          <w:lang w:eastAsia="ja-JP"/>
        </w:rPr>
        <w:t xml:space="preserve"> service for smartphones that has released since 2011. Our company name is derived from this service</w:t>
      </w:r>
      <w:r w:rsidR="0022097A">
        <w:rPr>
          <w:lang w:eastAsia="ja-JP"/>
        </w:rPr>
        <w:t xml:space="preserve"> [3]</w:t>
      </w:r>
      <w:r w:rsidRPr="00ED5CDA">
        <w:rPr>
          <w:lang w:eastAsia="ja-JP"/>
        </w:rPr>
        <w:t>.</w:t>
      </w:r>
    </w:p>
    <w:p w14:paraId="45AB7EB5" w14:textId="1007DA08" w:rsidR="00ED5CDA" w:rsidRDefault="004A2120" w:rsidP="00111F5E">
      <w:pPr>
        <w:pStyle w:val="InitialBodyText"/>
        <w:ind w:firstLineChars="142" w:firstLine="284"/>
        <w:rPr>
          <w:lang w:eastAsia="ja-JP"/>
        </w:rPr>
      </w:pPr>
      <w:r w:rsidRPr="004A2120">
        <w:rPr>
          <w:lang w:eastAsia="ja-JP"/>
        </w:rPr>
        <w:t>After the first release</w:t>
      </w:r>
      <w:r w:rsidR="00A1390E">
        <w:rPr>
          <w:lang w:eastAsia="ja-JP"/>
        </w:rPr>
        <w:t xml:space="preserve"> of “LINE”</w:t>
      </w:r>
      <w:r w:rsidRPr="004A2120">
        <w:rPr>
          <w:lang w:eastAsia="ja-JP"/>
        </w:rPr>
        <w:t>, LINE Corporation has increas</w:t>
      </w:r>
      <w:r w:rsidR="00A87463">
        <w:rPr>
          <w:lang w:eastAsia="ja-JP"/>
        </w:rPr>
        <w:t>ed its</w:t>
      </w:r>
      <w:r w:rsidRPr="004A2120">
        <w:rPr>
          <w:lang w:eastAsia="ja-JP"/>
        </w:rPr>
        <w:t xml:space="preserve"> users and messages transferred rapidly and globally. Especially, </w:t>
      </w:r>
      <w:r w:rsidR="00781F93">
        <w:rPr>
          <w:lang w:eastAsia="ja-JP"/>
        </w:rPr>
        <w:t xml:space="preserve">its </w:t>
      </w:r>
      <w:r w:rsidR="00C163E8">
        <w:rPr>
          <w:lang w:eastAsia="ja-JP"/>
        </w:rPr>
        <w:t>high-quality</w:t>
      </w:r>
      <w:r w:rsidR="00781F93">
        <w:rPr>
          <w:lang w:eastAsia="ja-JP"/>
        </w:rPr>
        <w:t xml:space="preserve"> sound</w:t>
      </w:r>
      <w:r w:rsidRPr="004A2120">
        <w:rPr>
          <w:lang w:eastAsia="ja-JP"/>
        </w:rPr>
        <w:t xml:space="preserve">, and the "sticker" feature that we can send a variety of rich emoticons as a message attracted a lot of </w:t>
      </w:r>
      <w:r w:rsidR="00C163E8" w:rsidRPr="004A2120">
        <w:rPr>
          <w:lang w:eastAsia="ja-JP"/>
        </w:rPr>
        <w:t>users.</w:t>
      </w:r>
      <w:r w:rsidR="00C163E8">
        <w:rPr>
          <w:lang w:eastAsia="ja-JP"/>
        </w:rPr>
        <w:t xml:space="preserve"> </w:t>
      </w:r>
      <w:r w:rsidR="00C163E8">
        <w:rPr>
          <w:lang w:eastAsia="ja-JP"/>
        </w:rPr>
        <w:softHyphen/>
      </w:r>
    </w:p>
    <w:p w14:paraId="222AB3D1" w14:textId="217673BD" w:rsidR="00E51B23" w:rsidRDefault="003D29CB" w:rsidP="00111F5E">
      <w:pPr>
        <w:pStyle w:val="InitialBodyText"/>
        <w:ind w:firstLineChars="142" w:firstLine="284"/>
        <w:rPr>
          <w:lang w:eastAsia="ja-JP"/>
        </w:rPr>
      </w:pPr>
      <w:r w:rsidRPr="003D29CB">
        <w:rPr>
          <w:lang w:eastAsia="ja-JP"/>
        </w:rPr>
        <w:t>For adapting to the rapid growth of LINE, we have been improving LINE's architectures and code base iteratively. We ch</w:t>
      </w:r>
      <w:r w:rsidR="00B76604">
        <w:rPr>
          <w:lang w:eastAsia="ja-JP"/>
        </w:rPr>
        <w:t>ose Microservice Architecture [</w:t>
      </w:r>
      <w:r w:rsidR="001034B8">
        <w:rPr>
          <w:lang w:eastAsia="ja-JP"/>
        </w:rPr>
        <w:t>4</w:t>
      </w:r>
      <w:r w:rsidR="00B76604">
        <w:rPr>
          <w:lang w:eastAsia="ja-JP"/>
        </w:rPr>
        <w:t>]</w:t>
      </w:r>
      <w:r w:rsidRPr="003D29CB">
        <w:rPr>
          <w:lang w:eastAsia="ja-JP"/>
        </w:rPr>
        <w:t xml:space="preserve"> to earn scaling out, independent development, and fast delivery capabilities.</w:t>
      </w:r>
    </w:p>
    <w:p w14:paraId="513135D1" w14:textId="60BA0872"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w:t>
      </w:r>
      <w:r w:rsidR="001034B8">
        <w:rPr>
          <w:lang w:eastAsia="ja-JP"/>
        </w:rPr>
        <w:t>5</w:t>
      </w:r>
      <w:r w:rsidRPr="00017A32">
        <w:rPr>
          <w:lang w:eastAsia="ja-JP"/>
        </w:rPr>
        <w:t>] among each Microservice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 xml:space="preserve">For reducing outages and improving product development processes, LINE Corporation decided to open new positions for a Scrum Master, a DevOps engineer, and </w:t>
      </w:r>
      <w:proofErr w:type="gramStart"/>
      <w:r w:rsidRPr="00DB0614">
        <w:rPr>
          <w:lang w:eastAsia="ja-JP"/>
        </w:rPr>
        <w:t>an</w:t>
      </w:r>
      <w:proofErr w:type="gramEnd"/>
      <w:r w:rsidRPr="00DB0614">
        <w:rPr>
          <w:lang w:eastAsia="ja-JP"/>
        </w:rPr>
        <w:t xml:space="preserve">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commentRangeStart w:id="2"/>
      <w:r w:rsidRPr="003903E5">
        <w:rPr>
          <w:szCs w:val="20"/>
        </w:rPr>
        <w:t>CLARIFY DEMANDS AND RESPONSIBILITIES TO START</w:t>
      </w:r>
      <w:commentRangeEnd w:id="2"/>
      <w:r w:rsidR="001D232F">
        <w:rPr>
          <w:rStyle w:val="ad"/>
          <w:rFonts w:ascii="Times New Roman" w:eastAsiaTheme="minorEastAsia" w:hAnsi="Times New Roman"/>
          <w:bCs w:val="0"/>
          <w:caps w:val="0"/>
          <w:lang w:eastAsia="en-US"/>
        </w:rPr>
        <w:commentReference w:id="2"/>
      </w:r>
    </w:p>
    <w:p w14:paraId="1ED3A48A" w14:textId="45246E1C" w:rsidR="008326D7" w:rsidRPr="001C467E" w:rsidRDefault="003348C6" w:rsidP="008326D7">
      <w:pPr>
        <w:pStyle w:val="2"/>
      </w:pPr>
      <w:r w:rsidRPr="003348C6">
        <w:t>CHALLENGES</w:t>
      </w:r>
    </w:p>
    <w:p w14:paraId="701A97D3" w14:textId="2356CF0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w:t>
      </w:r>
      <w:r w:rsidR="00AA7359">
        <w:rPr>
          <w:lang w:eastAsia="ja-JP"/>
        </w:rPr>
        <w:t xml:space="preserve">also </w:t>
      </w:r>
      <w:r w:rsidRPr="007C7BBF">
        <w:rPr>
          <w:lang w:eastAsia="ja-JP"/>
        </w:rPr>
        <w:t>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3C6433C6" w:rsidR="006B7335" w:rsidRDefault="007A6731" w:rsidP="00FC6BEF">
      <w:pPr>
        <w:pStyle w:val="InitialBodyText"/>
        <w:rPr>
          <w:lang w:eastAsia="ja-JP"/>
        </w:rPr>
      </w:pPr>
      <w:r w:rsidRPr="007A6731">
        <w:rPr>
          <w:lang w:eastAsia="ja-JP"/>
        </w:rPr>
        <w:t>To clarify objective, missions, and responsibilities of SET, I utilized the idea of Product Discovery [</w:t>
      </w:r>
      <w:r w:rsidR="006161AB">
        <w:rPr>
          <w:lang w:eastAsia="ja-JP"/>
        </w:rPr>
        <w:t>6</w:t>
      </w:r>
      <w:r w:rsidRPr="007A6731">
        <w:rPr>
          <w:lang w:eastAsia="ja-JP"/>
        </w:rPr>
        <w:t>] taught by David Hussman for gathering necessary information.</w:t>
      </w:r>
    </w:p>
    <w:p w14:paraId="4D0C47BF" w14:textId="4030DF79" w:rsidR="006B7335" w:rsidRDefault="00067FFA" w:rsidP="00EB73C0">
      <w:pPr>
        <w:pStyle w:val="InitialBodyText"/>
        <w:ind w:firstLineChars="142" w:firstLine="284"/>
        <w:rPr>
          <w:lang w:eastAsia="ja-JP"/>
        </w:rPr>
      </w:pPr>
      <w:r w:rsidRPr="00067FFA">
        <w:rPr>
          <w:lang w:eastAsia="ja-JP"/>
        </w:rPr>
        <w:lastRenderedPageBreak/>
        <w:t>At first, I analyzed our services and products. I utilized static code analysis tool named SonarQube [</w:t>
      </w:r>
      <w:r w:rsidR="00711741">
        <w:rPr>
          <w:lang w:eastAsia="ja-JP"/>
        </w:rPr>
        <w:t>7</w:t>
      </w:r>
      <w:r w:rsidRPr="00067FFA">
        <w:rPr>
          <w:lang w:eastAsia="ja-JP"/>
        </w:rPr>
        <w:t>] to know the code coverage and technical debts for each service. I also added simple unit and integration test scripts to know behavior of the products. Test scripts are good for understanding software under test [</w:t>
      </w:r>
      <w:r w:rsidR="00711741">
        <w:rPr>
          <w:lang w:eastAsia="ja-JP"/>
        </w:rPr>
        <w:t>8</w:t>
      </w:r>
      <w:r w:rsidRPr="00067FFA">
        <w:rPr>
          <w:lang w:eastAsia="ja-JP"/>
        </w:rPr>
        <w:t>].</w:t>
      </w:r>
    </w:p>
    <w:p w14:paraId="106B27A8" w14:textId="39E2EC4F" w:rsidR="00762A89" w:rsidRDefault="00762A89" w:rsidP="00EB73C0">
      <w:pPr>
        <w:pStyle w:val="InitialBodyText"/>
        <w:ind w:firstLineChars="142" w:firstLine="284"/>
        <w:rPr>
          <w:lang w:eastAsia="ja-JP"/>
        </w:rPr>
      </w:pPr>
      <w:r w:rsidRPr="00762A89">
        <w:rPr>
          <w:lang w:eastAsia="ja-JP"/>
        </w:rPr>
        <w:t xml:space="preserve">Next, I focused on analyzing "outage reports". </w:t>
      </w:r>
      <w:r w:rsidR="000626F4">
        <w:rPr>
          <w:lang w:eastAsia="ja-JP"/>
        </w:rPr>
        <w:t xml:space="preserve">The word </w:t>
      </w:r>
      <w:r w:rsidRPr="00762A89">
        <w:rPr>
          <w:lang w:eastAsia="ja-JP"/>
        </w:rPr>
        <w:t>"</w:t>
      </w:r>
      <w:r w:rsidR="002834B4">
        <w:rPr>
          <w:lang w:eastAsia="ja-JP"/>
        </w:rPr>
        <w:t>o</w:t>
      </w:r>
      <w:r w:rsidR="002834B4" w:rsidRPr="00762A89">
        <w:rPr>
          <w:lang w:eastAsia="ja-JP"/>
        </w:rPr>
        <w:t xml:space="preserve">utage </w:t>
      </w:r>
      <w:r w:rsidRPr="00762A89">
        <w:rPr>
          <w:lang w:eastAsia="ja-JP"/>
        </w:rPr>
        <w:t>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174BCB22" w:rsidR="00C033D8" w:rsidRDefault="00C83D07" w:rsidP="00E92BAA">
      <w:pPr>
        <w:pStyle w:val="InitialBodyText"/>
        <w:ind w:firstLineChars="142" w:firstLine="284"/>
        <w:rPr>
          <w:lang w:eastAsia="ja-JP"/>
        </w:rPr>
      </w:pPr>
      <w:r w:rsidRPr="00C83D07">
        <w:rPr>
          <w:lang w:eastAsia="ja-JP"/>
        </w:rPr>
        <w:t>Moreover, I talked stakeholders like developers, QA</w:t>
      </w:r>
      <w:r w:rsidR="00BB201C">
        <w:rPr>
          <w:lang w:eastAsia="ja-JP"/>
        </w:rPr>
        <w:t>s</w:t>
      </w:r>
      <w:r w:rsidRPr="00C83D07">
        <w:rPr>
          <w:lang w:eastAsia="ja-JP"/>
        </w:rPr>
        <w:t>,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5EB5FE14"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 xml:space="preserve">n't think that I can build the perfect solutions and agree on them with decision makers at once. I supposed that it would be preferable not only me but decision makers to continue proposing ideas, getting feedbacks, and improving </w:t>
      </w:r>
      <w:r w:rsidR="00BD2B3A">
        <w:rPr>
          <w:lang w:eastAsia="ja-JP"/>
        </w:rPr>
        <w:t xml:space="preserve">the </w:t>
      </w:r>
      <w:r w:rsidRPr="003B6134">
        <w:rPr>
          <w:lang w:eastAsia="ja-JP"/>
        </w:rPr>
        <w:t>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24397963" w:rsidR="00705011" w:rsidRDefault="00D602D0" w:rsidP="00FC6BEF">
      <w:pPr>
        <w:pStyle w:val="InitialBodyText"/>
        <w:rPr>
          <w:lang w:eastAsia="ja-JP"/>
        </w:rPr>
      </w:pPr>
      <w:r w:rsidRPr="00D602D0">
        <w:rPr>
          <w:lang w:eastAsia="ja-JP"/>
        </w:rPr>
        <w:t>In parallel with Iterative and Incremental Consensus, I tried to "manage impacts" [</w:t>
      </w:r>
      <w:r w:rsidR="002B3FC3">
        <w:rPr>
          <w:lang w:eastAsia="ja-JP"/>
        </w:rPr>
        <w:t>9</w:t>
      </w:r>
      <w:r w:rsidRPr="00D602D0">
        <w:rPr>
          <w:lang w:eastAsia="ja-JP"/>
        </w:rPr>
        <w:t>] constantly to coworkers and decision makers for attracting their interests in SET.</w:t>
      </w:r>
    </w:p>
    <w:p w14:paraId="75DF765A" w14:textId="5F21FB0B" w:rsidR="0065037F" w:rsidRDefault="0065037F" w:rsidP="00816EC5">
      <w:pPr>
        <w:pStyle w:val="InitialBodyText"/>
        <w:ind w:firstLineChars="142" w:firstLine="284"/>
        <w:rPr>
          <w:lang w:eastAsia="ja-JP"/>
        </w:rPr>
      </w:pPr>
      <w:r w:rsidRPr="0065037F">
        <w:rPr>
          <w:lang w:eastAsia="ja-JP"/>
        </w:rPr>
        <w:t>From the first week I joined LINE Corporation, I achieved something</w:t>
      </w:r>
      <w:r w:rsidR="00814320">
        <w:rPr>
          <w:lang w:eastAsia="ja-JP"/>
        </w:rPr>
        <w:t xml:space="preserve"> valuable</w:t>
      </w:r>
      <w:r w:rsidRPr="0065037F">
        <w:rPr>
          <w:lang w:eastAsia="ja-JP"/>
        </w:rPr>
        <w:t xml:space="preserve">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8F68A43" w:rsidR="00E7297C" w:rsidRDefault="00287820" w:rsidP="00FC6BEF">
            <w:pPr>
              <w:pStyle w:val="InitialBodyText"/>
              <w:rPr>
                <w:lang w:eastAsia="ja-JP"/>
              </w:rPr>
            </w:pPr>
            <w:r w:rsidRPr="00287820">
              <w:rPr>
                <w:lang w:eastAsia="ja-JP"/>
              </w:rPr>
              <w:t xml:space="preserve">Shared </w:t>
            </w:r>
            <w:r w:rsidR="00B92331">
              <w:rPr>
                <w:lang w:eastAsia="ja-JP"/>
              </w:rPr>
              <w:t>with</w:t>
            </w:r>
            <w:r w:rsidRPr="00287820">
              <w:rPr>
                <w:lang w:eastAsia="ja-JP"/>
              </w:rPr>
              <w:t xml:space="preserve">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lastRenderedPageBreak/>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commentRangeStart w:id="3"/>
      <w:r w:rsidRPr="00E74EE5">
        <w:rPr>
          <w:szCs w:val="20"/>
        </w:rPr>
        <w:t>SHIFT VERTICALLY</w:t>
      </w:r>
      <w:commentRangeEnd w:id="3"/>
      <w:r w:rsidR="00643A91">
        <w:rPr>
          <w:rStyle w:val="ad"/>
          <w:rFonts w:ascii="Times New Roman" w:eastAsiaTheme="minorEastAsia" w:hAnsi="Times New Roman"/>
          <w:bCs w:val="0"/>
          <w:caps w:val="0"/>
          <w:lang w:eastAsia="en-US"/>
        </w:rPr>
        <w:commentReference w:id="3"/>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3C5E9110"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most of developers</w:t>
      </w:r>
      <w:r w:rsidR="00D10B2F">
        <w:rPr>
          <w:lang w:eastAsia="ja-JP"/>
        </w:rPr>
        <w:t xml:space="preserve"> and </w:t>
      </w:r>
      <w:r w:rsidR="00D10B2F" w:rsidRPr="00B574CE">
        <w:rPr>
          <w:lang w:eastAsia="ja-JP"/>
        </w:rPr>
        <w:t>the Product Manager</w:t>
      </w:r>
      <w:r w:rsidRPr="00B574CE">
        <w:rPr>
          <w:lang w:eastAsia="ja-JP"/>
        </w:rPr>
        <w:t>.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2396AD2F" w:rsidR="00B031FF" w:rsidRDefault="00B031FF" w:rsidP="00A2273A">
      <w:pPr>
        <w:pStyle w:val="FigureCaption"/>
        <w:spacing w:after="0"/>
        <w:ind w:firstLineChars="142" w:firstLine="284"/>
        <w:rPr>
          <w:sz w:val="20"/>
          <w:lang w:eastAsia="ja-JP"/>
        </w:rPr>
      </w:pPr>
      <w:r w:rsidRPr="00B031FF">
        <w:rPr>
          <w:sz w:val="20"/>
          <w:lang w:eastAsia="ja-JP"/>
        </w:rPr>
        <w:lastRenderedPageBreak/>
        <w:t>Finally, we chose Karate [</w:t>
      </w:r>
      <w:r w:rsidR="002730E9">
        <w:rPr>
          <w:sz w:val="20"/>
          <w:lang w:eastAsia="ja-JP"/>
        </w:rPr>
        <w:t>10</w:t>
      </w:r>
      <w:r w:rsidRPr="00B031FF">
        <w:rPr>
          <w:sz w:val="20"/>
          <w:lang w:eastAsia="ja-JP"/>
        </w:rPr>
        <w:t>]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77EFB229"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w:t>
      </w:r>
      <w:r w:rsidR="00BA497B">
        <w:rPr>
          <w:sz w:val="20"/>
          <w:lang w:eastAsia="ja-JP"/>
        </w:rPr>
        <w:t>1</w:t>
      </w:r>
      <w:r w:rsidRPr="008C6029">
        <w:rPr>
          <w:sz w:val="20"/>
          <w:lang w:eastAsia="ja-JP"/>
        </w:rPr>
        <w:t>] and Kubernetes [1</w:t>
      </w:r>
      <w:r w:rsidR="00BA497B">
        <w:rPr>
          <w:sz w:val="20"/>
          <w:lang w:eastAsia="ja-JP"/>
        </w:rPr>
        <w:t>2</w:t>
      </w:r>
      <w:r w:rsidRPr="008C6029">
        <w:rPr>
          <w:sz w:val="20"/>
          <w:lang w:eastAsia="ja-JP"/>
        </w:rPr>
        <w:t>] were expanding at that time in our company. We thought it was a good chance to utilize these new tools and approaches to improve our performance testing.</w:t>
      </w:r>
    </w:p>
    <w:p w14:paraId="266A6A92" w14:textId="37700CE5" w:rsidR="00500BBC" w:rsidRDefault="00752888" w:rsidP="00F0137C">
      <w:pPr>
        <w:pStyle w:val="FigureCaption"/>
        <w:spacing w:after="0"/>
        <w:ind w:firstLineChars="142" w:firstLine="284"/>
        <w:rPr>
          <w:sz w:val="20"/>
          <w:lang w:eastAsia="ja-JP"/>
        </w:rPr>
      </w:pPr>
      <w:r w:rsidRPr="00752888">
        <w:rPr>
          <w:sz w:val="20"/>
          <w:lang w:eastAsia="ja-JP"/>
        </w:rPr>
        <w:t>Therefore, we decided to create a new in-house performance testing tool named "Ayaperf". Ayaperf is a Java wrapper of Locust [1</w:t>
      </w:r>
      <w:r w:rsidR="00BA497B">
        <w:rPr>
          <w:sz w:val="20"/>
          <w:lang w:eastAsia="ja-JP"/>
        </w:rPr>
        <w:t>3</w:t>
      </w:r>
      <w:r w:rsidRPr="00752888">
        <w:rPr>
          <w:sz w:val="20"/>
          <w:lang w:eastAsia="ja-JP"/>
        </w:rPr>
        <w:t xml:space="preserve">]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r w:rsidR="00006E31">
        <w:rPr>
          <w:sz w:val="20"/>
          <w:lang w:eastAsia="ja-JP"/>
        </w:rPr>
        <w:t xml:space="preserve"> in one month</w:t>
      </w:r>
      <w:r w:rsidRPr="00752888">
        <w:rPr>
          <w:sz w:val="20"/>
          <w:lang w:eastAsia="ja-JP"/>
        </w:rPr>
        <w:t>.</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5606ED58" w:rsidR="00F0137C" w:rsidRDefault="008B516B" w:rsidP="00F50213">
      <w:pPr>
        <w:pStyle w:val="FigureCaption"/>
        <w:spacing w:after="0"/>
        <w:ind w:firstLineChars="142" w:firstLine="284"/>
        <w:rPr>
          <w:sz w:val="20"/>
          <w:lang w:eastAsia="ja-JP"/>
        </w:rPr>
      </w:pPr>
      <w:r w:rsidRPr="008B516B">
        <w:rPr>
          <w:sz w:val="20"/>
          <w:lang w:eastAsia="ja-JP"/>
        </w:rPr>
        <w:t xml:space="preserve">We had found and solved issues as homework every week. We had continued applying new Karate features and refactoring test scripts. Additionally, we had implemented a notification mechanism via </w:t>
      </w:r>
      <w:r w:rsidR="004F2538">
        <w:rPr>
          <w:sz w:val="20"/>
          <w:lang w:eastAsia="ja-JP"/>
        </w:rPr>
        <w:t>S</w:t>
      </w:r>
      <w:r w:rsidRPr="008B516B">
        <w:rPr>
          <w:sz w:val="20"/>
          <w:lang w:eastAsia="ja-JP"/>
        </w:rPr>
        <w:t>lack</w:t>
      </w:r>
      <w:r w:rsidR="00E1721E">
        <w:rPr>
          <w:sz w:val="20"/>
          <w:lang w:eastAsia="ja-JP"/>
        </w:rPr>
        <w:t xml:space="preserve"> [</w:t>
      </w:r>
      <w:r w:rsidR="00C531C2">
        <w:rPr>
          <w:sz w:val="20"/>
          <w:lang w:eastAsia="ja-JP"/>
        </w:rPr>
        <w:t>14</w:t>
      </w:r>
      <w:r w:rsidR="00E1721E">
        <w:rPr>
          <w:sz w:val="20"/>
          <w:lang w:eastAsia="ja-JP"/>
        </w:rPr>
        <w:t>]</w:t>
      </w:r>
      <w:r w:rsidRPr="008B516B">
        <w:rPr>
          <w:sz w:val="20"/>
          <w:lang w:eastAsia="ja-JP"/>
        </w:rPr>
        <w:t xml:space="preserve">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2D2F71FD" w:rsidR="00F94568" w:rsidRDefault="00F04189" w:rsidP="00F735E9">
      <w:pPr>
        <w:pStyle w:val="FigureCaption"/>
        <w:spacing w:after="0"/>
        <w:ind w:firstLineChars="142" w:firstLine="284"/>
        <w:rPr>
          <w:sz w:val="20"/>
          <w:lang w:eastAsia="ja-JP"/>
        </w:rPr>
      </w:pPr>
      <w:r w:rsidRPr="00F04189">
        <w:rPr>
          <w:sz w:val="20"/>
          <w:lang w:eastAsia="ja-JP"/>
        </w:rPr>
        <w:t xml:space="preserve">After that, the product development team became able to clarify quarterly milestones, prioritize tasks based on business values, and improve test scripts and the failure detection system by their own. They </w:t>
      </w:r>
      <w:r w:rsidR="00647938">
        <w:rPr>
          <w:sz w:val="20"/>
          <w:lang w:eastAsia="ja-JP"/>
        </w:rPr>
        <w:t>reduced about 30% of outages</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B43941" w:rsidRDefault="001B5157" w:rsidP="001B5157">
      <w:pPr>
        <w:pStyle w:val="2"/>
      </w:pPr>
      <w:r w:rsidRPr="00B43941">
        <w:t>RETROSPECTIVE</w:t>
      </w:r>
    </w:p>
    <w:p w14:paraId="70DAB801" w14:textId="19B73F91" w:rsidR="00E151B6" w:rsidRPr="005873FD" w:rsidRDefault="00476CA0" w:rsidP="00405CEF">
      <w:pPr>
        <w:pStyle w:val="FigureCaption"/>
        <w:spacing w:after="0"/>
        <w:rPr>
          <w:sz w:val="20"/>
          <w:lang w:eastAsia="ja-JP"/>
        </w:rPr>
      </w:pPr>
      <w:r w:rsidRPr="00476CA0">
        <w:rPr>
          <w:sz w:val="20"/>
          <w:lang w:eastAsia="ja-JP"/>
        </w:rPr>
        <w:t>We could solve essential problems and improve processes of each product development team by working collaboratively and deeply with them. We SET</w:t>
      </w:r>
      <w:r w:rsidR="00B43941">
        <w:rPr>
          <w:sz w:val="20"/>
          <w:lang w:eastAsia="ja-JP"/>
        </w:rPr>
        <w:t>s</w:t>
      </w:r>
      <w:r w:rsidRPr="00476CA0">
        <w:rPr>
          <w:sz w:val="20"/>
          <w:lang w:eastAsia="ja-JP"/>
        </w:rPr>
        <w:t xml:space="preserve">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 xml:space="preserve">Additionally, we learned a lot of things to improve our approaches through working with them. The consulting-style approach is useful to keep the whole image of </w:t>
      </w:r>
      <w:proofErr w:type="gramStart"/>
      <w:r w:rsidRPr="003C56B2">
        <w:rPr>
          <w:lang w:eastAsia="ja-JP"/>
        </w:rPr>
        <w:t>activities,</w:t>
      </w:r>
      <w:proofErr w:type="gramEnd"/>
      <w:r w:rsidRPr="003C56B2">
        <w:rPr>
          <w:lang w:eastAsia="ja-JP"/>
        </w:rPr>
        <w:t xml:space="preserve"> however, we cannot approach essential problems. On the other hand, the working-together approach is effective to discover and solve </w:t>
      </w:r>
      <w:r w:rsidRPr="003C56B2">
        <w:rPr>
          <w:lang w:eastAsia="ja-JP"/>
        </w:rPr>
        <w:lastRenderedPageBreak/>
        <w:t>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The English word "compassion" derives from Latin's "compati", which means "suffer with". We think this is the point of leading and guiding new things like Agile. We SETs and product development teams had been 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commentRangeStart w:id="4"/>
      <w:r w:rsidRPr="0041500D">
        <w:rPr>
          <w:rFonts w:eastAsiaTheme="minorEastAsia"/>
          <w:szCs w:val="20"/>
          <w:lang w:eastAsia="ja-JP"/>
        </w:rPr>
        <w:t>BECOME TRANSFORMATIONAL LEADERS</w:t>
      </w:r>
      <w:commentRangeEnd w:id="4"/>
      <w:r w:rsidR="00D10B0C">
        <w:rPr>
          <w:rStyle w:val="ad"/>
          <w:rFonts w:ascii="Times New Roman" w:eastAsiaTheme="minorEastAsia" w:hAnsi="Times New Roman"/>
          <w:bCs w:val="0"/>
          <w:caps w:val="0"/>
          <w:lang w:eastAsia="en-US"/>
        </w:rPr>
        <w:commentReference w:id="4"/>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71474C2F" w:rsidR="00AB232C" w:rsidRDefault="00AB232C" w:rsidP="00590CCB">
      <w:pPr>
        <w:pStyle w:val="InitialBodyTextIndent"/>
        <w:ind w:firstLineChars="142" w:firstLine="284"/>
        <w:rPr>
          <w:lang w:eastAsia="ja-JP"/>
        </w:rPr>
      </w:pPr>
      <w:r w:rsidRPr="00A217E6">
        <w:rPr>
          <w:lang w:eastAsia="ja-JP"/>
        </w:rPr>
        <w:t>The third one was</w:t>
      </w:r>
      <w:r w:rsidRPr="00AB232C">
        <w:rPr>
          <w:lang w:eastAsia="ja-JP"/>
        </w:rPr>
        <w:t xml:space="preserve"> a doubt about testing and quality assurance. LINE Corporation hires Test Engineers and </w:t>
      </w:r>
      <w:r w:rsidR="00412294" w:rsidRPr="00AB232C">
        <w:rPr>
          <w:lang w:eastAsia="ja-JP"/>
        </w:rPr>
        <w:t>Q</w:t>
      </w:r>
      <w:r w:rsidR="00412294">
        <w:rPr>
          <w:lang w:eastAsia="ja-JP"/>
        </w:rPr>
        <w:t>As</w:t>
      </w:r>
      <w:r w:rsidR="00412294" w:rsidRPr="00AB232C" w:rsidDel="004B17B4">
        <w:rPr>
          <w:lang w:eastAsia="ja-JP"/>
        </w:rPr>
        <w:t>.</w:t>
      </w:r>
      <w:r w:rsidRPr="00AB232C">
        <w:rPr>
          <w:lang w:eastAsia="ja-JP"/>
        </w:rPr>
        <w:t xml:space="preserve"> </w:t>
      </w:r>
      <w:r w:rsidRPr="003C2791">
        <w:rPr>
          <w:lang w:eastAsia="ja-JP"/>
        </w:rPr>
        <w:t>However,</w:t>
      </w:r>
      <w:r w:rsidRPr="00AB232C">
        <w:rPr>
          <w:lang w:eastAsia="ja-JP"/>
        </w:rPr>
        <w:t xml:space="preserve">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w:t>
      </w:r>
      <w:r w:rsidR="00BA078F">
        <w:rPr>
          <w:lang w:eastAsia="ja-JP"/>
        </w:rPr>
        <w:t>to</w:t>
      </w:r>
      <w:r w:rsidRPr="00AB232C">
        <w:rPr>
          <w:lang w:eastAsia="ja-JP"/>
        </w:rPr>
        <w:t xml:space="preserve">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w:t>
      </w:r>
      <w:r w:rsidR="006675A1">
        <w:rPr>
          <w:lang w:eastAsia="ja-JP"/>
        </w:rPr>
        <w:t>As</w:t>
      </w:r>
      <w:r w:rsidRPr="00AB232C">
        <w:rPr>
          <w:lang w:eastAsia="ja-JP"/>
        </w:rPr>
        <w:t>.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5BDF6D97" w:rsidR="00653D05" w:rsidRDefault="005A6BFD" w:rsidP="005A6BFD">
      <w:pPr>
        <w:pStyle w:val="FigureCaption"/>
        <w:spacing w:after="0"/>
        <w:ind w:firstLineChars="142" w:firstLine="284"/>
        <w:rPr>
          <w:sz w:val="20"/>
          <w:lang w:eastAsia="ja-JP"/>
        </w:rPr>
      </w:pPr>
      <w:r w:rsidRPr="005A6BFD">
        <w:rPr>
          <w:sz w:val="20"/>
          <w:lang w:eastAsia="ja-JP"/>
        </w:rPr>
        <w:t xml:space="preserve">At first, we shared our milestones with other teams over and over again as an example of engineering management strategy and planning. </w:t>
      </w:r>
      <w:r w:rsidRPr="00711D79">
        <w:rPr>
          <w:sz w:val="20"/>
          <w:lang w:eastAsia="ja-JP"/>
        </w:rPr>
        <w:t>Additionally, we held</w:t>
      </w:r>
      <w:r w:rsidRPr="005A6BFD">
        <w:rPr>
          <w:sz w:val="20"/>
          <w:lang w:eastAsia="ja-JP"/>
        </w:rPr>
        <w:t xml:space="preserve"> workshops for these teams to support their planning, defining mission, reporting, and so forth. For example, I held the Drucker Exercise [1</w:t>
      </w:r>
      <w:r w:rsidR="00E87C29">
        <w:rPr>
          <w:sz w:val="20"/>
          <w:lang w:eastAsia="ja-JP"/>
        </w:rPr>
        <w:t>5</w:t>
      </w:r>
      <w:r w:rsidRPr="005A6BFD">
        <w:rPr>
          <w:sz w:val="20"/>
          <w:lang w:eastAsia="ja-JP"/>
        </w:rPr>
        <w:t>] and the User Story Mapping [1</w:t>
      </w:r>
      <w:r w:rsidR="00C457CD">
        <w:rPr>
          <w:sz w:val="20"/>
          <w:lang w:eastAsia="ja-JP"/>
        </w:rPr>
        <w:t>6</w:t>
      </w:r>
      <w:r w:rsidRPr="005A6BFD">
        <w:rPr>
          <w:sz w:val="20"/>
          <w:lang w:eastAsia="ja-JP"/>
        </w:rPr>
        <w:t>] workshops to one team for teaching the idea of product ownership. After these activities, some teams started defining their own milestones and sharing them to decision makers in a timely manner.</w:t>
      </w:r>
    </w:p>
    <w:p w14:paraId="53E7DC33" w14:textId="257C33FE"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w:t>
      </w:r>
      <w:r w:rsidR="00C457CD">
        <w:rPr>
          <w:sz w:val="20"/>
          <w:lang w:eastAsia="ja-JP"/>
        </w:rPr>
        <w:t>7</w:t>
      </w:r>
      <w:r w:rsidRPr="00D60EB6">
        <w:rPr>
          <w:sz w:val="20"/>
          <w:lang w:eastAsia="ja-JP"/>
        </w:rPr>
        <w:t>]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012272" w:rsidRDefault="001E5C56" w:rsidP="00653D05">
      <w:pPr>
        <w:pStyle w:val="3"/>
      </w:pPr>
      <w:r w:rsidRPr="00012272">
        <w:lastRenderedPageBreak/>
        <w:t>LEARNING SESSION</w:t>
      </w:r>
    </w:p>
    <w:p w14:paraId="19E9AA1C" w14:textId="197BD3C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w:t>
      </w:r>
      <w:r w:rsidR="0048037B">
        <w:rPr>
          <w:sz w:val="20"/>
          <w:lang w:eastAsia="ja-JP"/>
        </w:rPr>
        <w:t>8</w:t>
      </w:r>
      <w:r w:rsidRPr="00D97CB6">
        <w:rPr>
          <w:sz w:val="20"/>
          <w:lang w:eastAsia="ja-JP"/>
        </w:rPr>
        <w:t>].</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22AA3C3E"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1EB092C6" w:rsidR="00BF435A" w:rsidRDefault="00117ABB" w:rsidP="004761F2">
      <w:pPr>
        <w:pStyle w:val="FigureCaption"/>
        <w:spacing w:after="0"/>
        <w:rPr>
          <w:sz w:val="20"/>
          <w:lang w:eastAsia="ja-JP"/>
        </w:rPr>
      </w:pPr>
      <w:r w:rsidRPr="00117ABB">
        <w:rPr>
          <w:sz w:val="20"/>
          <w:lang w:eastAsia="ja-JP"/>
        </w:rPr>
        <w:t xml:space="preserve">For overcoming the limitation of testing and quality assurance in the era of Microservices, we decided to shift our focus to resilience, deployment, and release rather than detecting </w:t>
      </w:r>
      <w:r w:rsidR="004A2785">
        <w:rPr>
          <w:sz w:val="20"/>
          <w:lang w:eastAsia="ja-JP"/>
        </w:rPr>
        <w:t xml:space="preserve">and solving </w:t>
      </w:r>
      <w:r w:rsidRPr="00117ABB">
        <w:rPr>
          <w:sz w:val="20"/>
          <w:lang w:eastAsia="ja-JP"/>
        </w:rPr>
        <w:t>bugs beforehand.</w:t>
      </w:r>
    </w:p>
    <w:p w14:paraId="1E692F14" w14:textId="3E7952CA"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w:t>
      </w:r>
      <w:r w:rsidR="00973117">
        <w:rPr>
          <w:sz w:val="20"/>
          <w:lang w:eastAsia="ja-JP"/>
        </w:rPr>
        <w:t>9</w:t>
      </w:r>
      <w:r w:rsidRPr="00E766D0">
        <w:rPr>
          <w:sz w:val="20"/>
          <w:lang w:eastAsia="ja-JP"/>
        </w:rPr>
        <w:t>],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7F4BF64D"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w:t>
      </w:r>
      <w:r w:rsidR="00EA02B6">
        <w:rPr>
          <w:sz w:val="20"/>
          <w:lang w:eastAsia="ja-JP"/>
        </w:rPr>
        <w:t>20</w:t>
      </w:r>
      <w:r w:rsidRPr="00A91140">
        <w:rPr>
          <w:sz w:val="20"/>
          <w:lang w:eastAsia="ja-JP"/>
        </w:rPr>
        <w:t xml:space="preserve">] as a way of contribution </w:t>
      </w:r>
      <w:r w:rsidR="004C27DE">
        <w:rPr>
          <w:sz w:val="20"/>
          <w:lang w:eastAsia="ja-JP"/>
        </w:rPr>
        <w:t>to</w:t>
      </w:r>
      <w:r w:rsidRPr="00A91140">
        <w:rPr>
          <w:sz w:val="20"/>
          <w:lang w:eastAsia="ja-JP"/>
        </w:rPr>
        <w:t xml:space="preserve"> our business. After these activities, some teams stopped blindly relying on Q</w:t>
      </w:r>
      <w:r w:rsidR="00F74D1B">
        <w:rPr>
          <w:sz w:val="20"/>
          <w:lang w:eastAsia="ja-JP"/>
        </w:rPr>
        <w:t>A</w:t>
      </w:r>
      <w:r w:rsidRPr="00A91140">
        <w:rPr>
          <w:sz w:val="20"/>
          <w:lang w:eastAsia="ja-JP"/>
        </w:rPr>
        <w:t>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lastRenderedPageBreak/>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We expanded our activities toward engineering management improvement based on decision makers' demands. Additionally, we experimented new ideas like Learning Session and utilizing Test Automation for resiliency. 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ED0F19" w:rsidRDefault="000F5C4D" w:rsidP="00F225CD">
      <w:pPr>
        <w:pStyle w:val="1"/>
      </w:pPr>
      <w:r w:rsidRPr="00ED0F19">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497B5670"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w:t>
      </w:r>
      <w:r w:rsidR="00ED0F19">
        <w:rPr>
          <w:lang w:eastAsia="ja-JP"/>
        </w:rPr>
        <w:t xml:space="preserve"> contributing to</w:t>
      </w:r>
      <w:r w:rsidRPr="00F84941">
        <w:rPr>
          <w:lang w:eastAsia="ja-JP"/>
        </w:rPr>
        <w:t xml:space="preserve">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4BC19D1D" w:rsidR="002429A9" w:rsidRDefault="00374346" w:rsidP="00374346">
      <w:pPr>
        <w:pStyle w:val="InitialBodyText"/>
        <w:ind w:firstLineChars="142" w:firstLine="284"/>
        <w:rPr>
          <w:lang w:eastAsia="ja-JP"/>
        </w:rPr>
      </w:pPr>
      <w:r w:rsidRPr="00374346">
        <w:rPr>
          <w:lang w:eastAsia="ja-JP"/>
        </w:rPr>
        <w:t xml:space="preserve">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t>
      </w:r>
      <w:r w:rsidR="004F0A9F">
        <w:rPr>
          <w:lang w:eastAsia="ja-JP"/>
        </w:rPr>
        <w:t>like</w:t>
      </w:r>
      <w:r w:rsidRPr="00374346">
        <w:rPr>
          <w:lang w:eastAsia="ja-JP"/>
        </w:rPr>
        <w:t xml:space="preserve">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w:t>
      </w:r>
      <w:r w:rsidR="007C70C6">
        <w:rPr>
          <w:lang w:eastAsia="ja-JP"/>
        </w:rPr>
        <w:t>2</w:t>
      </w:r>
      <w:r w:rsidR="00FA7766">
        <w:rPr>
          <w:lang w:eastAsia="ja-JP"/>
        </w:rPr>
        <w:t>1</w:t>
      </w:r>
      <w:r w:rsidRPr="00374346">
        <w:rPr>
          <w:lang w:eastAsia="ja-JP"/>
        </w:rPr>
        <w:t>]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0B3846D0" w:rsidR="00BD735D" w:rsidRDefault="00BD735D" w:rsidP="00374346">
      <w:pPr>
        <w:pStyle w:val="InitialBodyText"/>
        <w:ind w:firstLineChars="142" w:firstLine="284"/>
        <w:rPr>
          <w:lang w:eastAsia="ja-JP"/>
        </w:rPr>
      </w:pPr>
      <w:r w:rsidRPr="00BD735D">
        <w:rPr>
          <w:lang w:eastAsia="ja-JP"/>
        </w:rPr>
        <w:t>The last one is experimenting Design Sprint [2</w:t>
      </w:r>
      <w:r w:rsidR="00FA7766">
        <w:rPr>
          <w:lang w:eastAsia="ja-JP"/>
        </w:rPr>
        <w:t>2</w:t>
      </w:r>
      <w:r w:rsidRPr="00BD735D">
        <w:rPr>
          <w:lang w:eastAsia="ja-JP"/>
        </w:rPr>
        <w:t xml:space="preserve">] for solving complex technical problems at a brownfield product. We have been working with one product development team which develops and operates mature product. There are lots of problems, ideas to solve them, and huge confusion. </w:t>
      </w:r>
      <w:r w:rsidR="00116124">
        <w:rPr>
          <w:lang w:eastAsia="ja-JP"/>
        </w:rPr>
        <w:t>W</w:t>
      </w:r>
      <w:r w:rsidR="006E4BFE" w:rsidRPr="00BD735D">
        <w:rPr>
          <w:lang w:eastAsia="ja-JP"/>
        </w:rPr>
        <w:t xml:space="preserve">e started utilizing an idea named Design Sprint </w:t>
      </w:r>
      <w:r w:rsidR="006E4BFE">
        <w:rPr>
          <w:lang w:eastAsia="ja-JP"/>
        </w:rPr>
        <w:t>t</w:t>
      </w:r>
      <w:r w:rsidR="006E4BFE" w:rsidRPr="00BD735D">
        <w:rPr>
          <w:lang w:eastAsia="ja-JP"/>
        </w:rPr>
        <w:t xml:space="preserve">o </w:t>
      </w:r>
      <w:r w:rsidRPr="00BD735D">
        <w:rPr>
          <w:lang w:eastAsia="ja-JP"/>
        </w:rPr>
        <w:t>clarify each problem, prioritize each idea, and experiment whether the idea is valuable or not.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lastRenderedPageBreak/>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54AAA984" w:rsidR="00BF082B" w:rsidRDefault="00BF082B" w:rsidP="00311A79">
      <w:pPr>
        <w:pStyle w:val="FigureCaption"/>
        <w:spacing w:after="0"/>
        <w:ind w:firstLineChars="142" w:firstLine="284"/>
        <w:rPr>
          <w:sz w:val="20"/>
          <w:lang w:eastAsia="ja-JP"/>
        </w:rPr>
      </w:pPr>
      <w:r w:rsidRPr="00BF082B">
        <w:rPr>
          <w:sz w:val="20"/>
          <w:lang w:eastAsia="ja-JP"/>
        </w:rPr>
        <w:t xml:space="preserve">Currently, we are transforming ourselves as a team of Transformational Leaders. </w:t>
      </w:r>
      <w:r w:rsidR="00931D18" w:rsidRPr="00931D18">
        <w:rPr>
          <w:sz w:val="20"/>
          <w:lang w:eastAsia="ja-JP"/>
        </w:rPr>
        <w:t xml:space="preserve">SET team defined its philosophy </w:t>
      </w:r>
      <w:r w:rsidR="008F63BA">
        <w:rPr>
          <w:sz w:val="20"/>
          <w:lang w:eastAsia="ja-JP"/>
        </w:rPr>
        <w:t>as</w:t>
      </w:r>
      <w:r w:rsidR="00931D18" w:rsidRPr="00931D18">
        <w:rPr>
          <w:sz w:val="20"/>
          <w:lang w:eastAsia="ja-JP"/>
        </w:rPr>
        <w:t xml:space="preserve"> "WOW DX"</w:t>
      </w:r>
      <w:r w:rsidR="007578B6">
        <w:rPr>
          <w:sz w:val="20"/>
          <w:lang w:eastAsia="ja-JP"/>
        </w:rPr>
        <w:t>:</w:t>
      </w:r>
      <w:r w:rsidR="00EE61C8" w:rsidRPr="00EE61C8">
        <w:rPr>
          <w:sz w:val="20"/>
          <w:lang w:eastAsia="ja-JP"/>
        </w:rPr>
        <w:t xml:space="preserve"> the combination of "WOW", LINE Corporation’s action philosophy and mindset [2</w:t>
      </w:r>
      <w:r w:rsidR="00000366">
        <w:rPr>
          <w:sz w:val="20"/>
          <w:lang w:eastAsia="ja-JP"/>
        </w:rPr>
        <w:t>3</w:t>
      </w:r>
      <w:r w:rsidR="00EE61C8" w:rsidRPr="00EE61C8">
        <w:rPr>
          <w:sz w:val="20"/>
          <w:lang w:eastAsia="ja-JP"/>
        </w:rPr>
        <w:t xml:space="preserve">], and </w:t>
      </w:r>
      <w:r w:rsidR="000B4D7A">
        <w:rPr>
          <w:sz w:val="20"/>
          <w:lang w:eastAsia="ja-JP"/>
        </w:rPr>
        <w:t xml:space="preserve">the </w:t>
      </w:r>
      <w:r w:rsidR="00EE61C8" w:rsidRPr="00EE61C8">
        <w:rPr>
          <w:sz w:val="20"/>
          <w:lang w:eastAsia="ja-JP"/>
        </w:rPr>
        <w:t>Developer eXperience.</w:t>
      </w:r>
      <w:r w:rsidR="004C7791">
        <w:rPr>
          <w:sz w:val="20"/>
          <w:lang w:eastAsia="ja-JP"/>
        </w:rPr>
        <w:t xml:space="preserve"> </w:t>
      </w:r>
      <w:r w:rsidR="004C7791" w:rsidRPr="004C7791">
        <w:rPr>
          <w:sz w:val="20"/>
          <w:lang w:eastAsia="ja-JP"/>
        </w:rPr>
        <w:t>We are pursuing</w:t>
      </w:r>
      <w:r w:rsidRPr="00BF082B">
        <w:rPr>
          <w:sz w:val="20"/>
          <w:lang w:eastAsia="ja-JP"/>
        </w:rPr>
        <w:t xml:space="preserve">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22A2D0B" w14:textId="716F5562" w:rsidR="00720A4A" w:rsidRPr="0054337D" w:rsidRDefault="00840899" w:rsidP="005A70CC">
      <w:pPr>
        <w:pStyle w:val="References"/>
        <w:rPr>
          <w:color w:val="FF0000"/>
          <w:lang w:eastAsia="ja-JP"/>
        </w:rPr>
      </w:pPr>
      <w:r w:rsidRPr="0054337D">
        <w:rPr>
          <w:color w:val="FF0000"/>
          <w:lang w:eastAsia="ja-JP"/>
        </w:rPr>
        <w:t xml:space="preserve">[1] </w:t>
      </w:r>
      <w:r w:rsidR="00843154" w:rsidRPr="0054337D">
        <w:rPr>
          <w:color w:val="FF0000"/>
          <w:lang w:eastAsia="ja-JP"/>
        </w:rPr>
        <w:t xml:space="preserve">Transformational leadership. </w:t>
      </w:r>
      <w:r w:rsidRPr="0054337D">
        <w:rPr>
          <w:color w:val="FF0000"/>
          <w:lang w:eastAsia="ja-JP"/>
        </w:rPr>
        <w:t>https://en.wikipedia.org/w</w:t>
      </w:r>
      <w:r w:rsidR="00E10FD0" w:rsidRPr="0054337D">
        <w:rPr>
          <w:color w:val="FF0000"/>
          <w:lang w:eastAsia="ja-JP"/>
        </w:rPr>
        <w:t>iki/Transformational_leadership</w:t>
      </w:r>
      <w:r w:rsidR="003A4B45" w:rsidRPr="0054337D">
        <w:rPr>
          <w:color w:val="FF0000"/>
          <w:lang w:eastAsia="ja-JP"/>
        </w:rPr>
        <w:t>.</w:t>
      </w:r>
    </w:p>
    <w:p w14:paraId="664B2AD9" w14:textId="35707CDD" w:rsidR="00F756D7" w:rsidRDefault="00E65284" w:rsidP="00803121">
      <w:pPr>
        <w:pStyle w:val="References"/>
        <w:rPr>
          <w:lang w:eastAsia="ja-JP"/>
        </w:rPr>
      </w:pPr>
      <w:r w:rsidRPr="0054337D">
        <w:rPr>
          <w:color w:val="FF0000"/>
          <w:lang w:eastAsia="ja-JP"/>
        </w:rPr>
        <w:t>[2] Forsgren, N. Humble, J., &amp; Kim, G. 2018. Accelerate: The Science of Lean Software and DevOps: Building and Scaling High Performing</w:t>
      </w:r>
      <w:r w:rsidRPr="00E65284">
        <w:rPr>
          <w:lang w:eastAsia="ja-JP"/>
        </w:rPr>
        <w:t xml:space="preserve"> Technology Organizations. IT Revolution Press.</w:t>
      </w:r>
    </w:p>
    <w:p w14:paraId="31772A80" w14:textId="37730ADE" w:rsidR="00F756D7" w:rsidRDefault="00F756D7" w:rsidP="00803121">
      <w:pPr>
        <w:pStyle w:val="References"/>
        <w:rPr>
          <w:lang w:eastAsia="ja-JP"/>
        </w:rPr>
      </w:pPr>
      <w:r>
        <w:rPr>
          <w:rFonts w:hint="eastAsia"/>
          <w:lang w:eastAsia="ja-JP"/>
        </w:rPr>
        <w:t>[</w:t>
      </w:r>
      <w:r>
        <w:rPr>
          <w:lang w:eastAsia="ja-JP"/>
        </w:rPr>
        <w:t xml:space="preserve">3] LINE. </w:t>
      </w:r>
      <w:r w:rsidRPr="00720A4A">
        <w:rPr>
          <w:lang w:eastAsia="ja-JP"/>
        </w:rPr>
        <w:t>https://linecorp.com/press/2013/0401472</w:t>
      </w:r>
      <w:r>
        <w:rPr>
          <w:lang w:eastAsia="ja-JP"/>
        </w:rPr>
        <w:t>.</w:t>
      </w:r>
    </w:p>
    <w:p w14:paraId="543F36D7" w14:textId="41CFA429" w:rsidR="00E65284" w:rsidRDefault="00A048C5" w:rsidP="00803121">
      <w:pPr>
        <w:pStyle w:val="References"/>
        <w:rPr>
          <w:lang w:eastAsia="ja-JP"/>
        </w:rPr>
      </w:pPr>
      <w:r>
        <w:rPr>
          <w:lang w:eastAsia="ja-JP"/>
        </w:rPr>
        <w:t>[</w:t>
      </w:r>
      <w:r w:rsidR="00E954F6">
        <w:rPr>
          <w:lang w:eastAsia="ja-JP"/>
        </w:rPr>
        <w:t>4</w:t>
      </w:r>
      <w:r>
        <w:rPr>
          <w:lang w:eastAsia="ja-JP"/>
        </w:rPr>
        <w:t xml:space="preserve">] </w:t>
      </w:r>
      <w:r w:rsidR="00803121" w:rsidRPr="00803121">
        <w:rPr>
          <w:lang w:eastAsia="ja-JP"/>
        </w:rPr>
        <w:t>Fowler, M. 2014. Microservices. https://martinfowler.com/articles/microservices.html</w:t>
      </w:r>
      <w:r w:rsidR="003A4B45">
        <w:rPr>
          <w:lang w:eastAsia="ja-JP"/>
        </w:rPr>
        <w:t>.</w:t>
      </w:r>
    </w:p>
    <w:p w14:paraId="17BCE818" w14:textId="146F4409" w:rsidR="00A048C5" w:rsidRDefault="005A667E" w:rsidP="005A70CC">
      <w:pPr>
        <w:pStyle w:val="References"/>
        <w:rPr>
          <w:lang w:eastAsia="ja-JP"/>
        </w:rPr>
      </w:pPr>
      <w:r>
        <w:rPr>
          <w:lang w:eastAsia="ja-JP"/>
        </w:rPr>
        <w:t>[</w:t>
      </w:r>
      <w:r w:rsidR="00E954F6">
        <w:rPr>
          <w:lang w:eastAsia="ja-JP"/>
        </w:rPr>
        <w:t>5</w:t>
      </w:r>
      <w:r>
        <w:rPr>
          <w:lang w:eastAsia="ja-JP"/>
        </w:rPr>
        <w:t xml:space="preserve">] </w:t>
      </w:r>
      <w:r w:rsidRPr="005A667E">
        <w:rPr>
          <w:lang w:eastAsia="ja-JP"/>
        </w:rPr>
        <w:t xml:space="preserve">Nygard, M. 2018. Release </w:t>
      </w:r>
      <w:proofErr w:type="gramStart"/>
      <w:r w:rsidRPr="005A667E">
        <w:rPr>
          <w:lang w:eastAsia="ja-JP"/>
        </w:rPr>
        <w:t>It!:</w:t>
      </w:r>
      <w:proofErr w:type="gramEnd"/>
      <w:r w:rsidRPr="005A667E">
        <w:rPr>
          <w:lang w:eastAsia="ja-JP"/>
        </w:rPr>
        <w:t xml:space="preserve"> Design and Deploy Production-Ready Software 2nd Edition. Pragmatic Bookshelf.</w:t>
      </w:r>
    </w:p>
    <w:p w14:paraId="6797D5D1" w14:textId="7353FD45" w:rsidR="00803121" w:rsidRDefault="00560DF7" w:rsidP="005A70CC">
      <w:pPr>
        <w:pStyle w:val="References"/>
        <w:rPr>
          <w:lang w:eastAsia="ja-JP"/>
        </w:rPr>
      </w:pPr>
      <w:r>
        <w:rPr>
          <w:lang w:eastAsia="ja-JP"/>
        </w:rPr>
        <w:t>[</w:t>
      </w:r>
      <w:r w:rsidR="00E954F6">
        <w:rPr>
          <w:lang w:eastAsia="ja-JP"/>
        </w:rPr>
        <w:t>6</w:t>
      </w:r>
      <w:r>
        <w:rPr>
          <w:lang w:eastAsia="ja-JP"/>
        </w:rPr>
        <w:t xml:space="preserve">] </w:t>
      </w:r>
      <w:r w:rsidR="00F3204B" w:rsidRPr="00F3204B">
        <w:rPr>
          <w:lang w:eastAsia="ja-JP"/>
        </w:rPr>
        <w:t xml:space="preserve">Hussman, D. 2015. Product Discovery </w:t>
      </w:r>
      <w:proofErr w:type="gramStart"/>
      <w:r w:rsidR="00F3204B" w:rsidRPr="00F3204B">
        <w:rPr>
          <w:lang w:eastAsia="ja-JP"/>
        </w:rPr>
        <w:t>On</w:t>
      </w:r>
      <w:proofErr w:type="gramEnd"/>
      <w:r w:rsidR="00F3204B" w:rsidRPr="00F3204B">
        <w:rPr>
          <w:lang w:eastAsia="ja-JP"/>
        </w:rPr>
        <w:t xml:space="preserve"> A Single Page. http://productdiscoverycanvas.com/tag/david-hussman/</w:t>
      </w:r>
      <w:r w:rsidR="003A4B45">
        <w:rPr>
          <w:lang w:eastAsia="ja-JP"/>
        </w:rPr>
        <w:t>.</w:t>
      </w:r>
    </w:p>
    <w:p w14:paraId="1827CA79" w14:textId="38A42681" w:rsidR="00E65284" w:rsidRDefault="00876C29" w:rsidP="005A70CC">
      <w:pPr>
        <w:pStyle w:val="References"/>
        <w:rPr>
          <w:lang w:eastAsia="ja-JP"/>
        </w:rPr>
      </w:pPr>
      <w:r>
        <w:rPr>
          <w:lang w:eastAsia="ja-JP"/>
        </w:rPr>
        <w:t>[</w:t>
      </w:r>
      <w:r w:rsidR="00E954F6">
        <w:rPr>
          <w:lang w:eastAsia="ja-JP"/>
        </w:rPr>
        <w:t>7</w:t>
      </w:r>
      <w:r>
        <w:rPr>
          <w:lang w:eastAsia="ja-JP"/>
        </w:rPr>
        <w:t xml:space="preserve">] </w:t>
      </w:r>
      <w:r w:rsidRPr="00876C29">
        <w:rPr>
          <w:lang w:eastAsia="ja-JP"/>
        </w:rPr>
        <w:t>SonarQube. https://www.sonarqube.org/.</w:t>
      </w:r>
    </w:p>
    <w:p w14:paraId="274DCCD0" w14:textId="3F575A2B" w:rsidR="004A0B71" w:rsidRDefault="00560D8B" w:rsidP="005A70CC">
      <w:pPr>
        <w:pStyle w:val="References"/>
        <w:rPr>
          <w:lang w:eastAsia="ja-JP"/>
        </w:rPr>
      </w:pPr>
      <w:r>
        <w:rPr>
          <w:lang w:eastAsia="ja-JP"/>
        </w:rPr>
        <w:t>[</w:t>
      </w:r>
      <w:r w:rsidR="00E954F6">
        <w:rPr>
          <w:lang w:eastAsia="ja-JP"/>
        </w:rPr>
        <w:t>8</w:t>
      </w:r>
      <w:r>
        <w:rPr>
          <w:lang w:eastAsia="ja-JP"/>
        </w:rPr>
        <w:t xml:space="preserve">] </w:t>
      </w:r>
      <w:r w:rsidRPr="00560D8B">
        <w:rPr>
          <w:lang w:eastAsia="ja-JP"/>
        </w:rPr>
        <w:t>Whittaker, J. Arbon, J., &amp; Carollo, J. 2012. How Google Tests Software. Addison-Wesley Professional.</w:t>
      </w:r>
    </w:p>
    <w:p w14:paraId="6FB66747" w14:textId="6A1CD1E3" w:rsidR="000B69C5" w:rsidRDefault="00D455A5" w:rsidP="005A70CC">
      <w:pPr>
        <w:pStyle w:val="References"/>
        <w:rPr>
          <w:lang w:eastAsia="ja-JP"/>
        </w:rPr>
      </w:pPr>
      <w:r>
        <w:rPr>
          <w:lang w:eastAsia="ja-JP"/>
        </w:rPr>
        <w:t>[</w:t>
      </w:r>
      <w:r w:rsidR="00E954F6">
        <w:rPr>
          <w:lang w:eastAsia="ja-JP"/>
        </w:rPr>
        <w:t>9</w:t>
      </w:r>
      <w:r>
        <w:rPr>
          <w:lang w:eastAsia="ja-JP"/>
        </w:rPr>
        <w:t xml:space="preserve">] </w:t>
      </w:r>
      <w:r w:rsidRPr="00560D8B">
        <w:rPr>
          <w:lang w:eastAsia="ja-JP"/>
        </w:rPr>
        <w:t>Whittaker, J. Arbon, J., &amp; Carollo, J. 2012. How Google Tests Software. Addison-Wesley Professional.</w:t>
      </w:r>
    </w:p>
    <w:p w14:paraId="43A4F751" w14:textId="01D1DA6A" w:rsidR="000B69C5" w:rsidRDefault="00971BC0" w:rsidP="005A70CC">
      <w:pPr>
        <w:pStyle w:val="References"/>
        <w:rPr>
          <w:lang w:eastAsia="ja-JP"/>
        </w:rPr>
      </w:pPr>
      <w:r>
        <w:rPr>
          <w:rFonts w:hint="eastAsia"/>
          <w:lang w:eastAsia="ja-JP"/>
        </w:rPr>
        <w:t>[</w:t>
      </w:r>
      <w:r w:rsidR="00E954F6">
        <w:rPr>
          <w:lang w:eastAsia="ja-JP"/>
        </w:rPr>
        <w:t>10</w:t>
      </w:r>
      <w:r>
        <w:rPr>
          <w:lang w:eastAsia="ja-JP"/>
        </w:rPr>
        <w:t xml:space="preserve">] </w:t>
      </w:r>
      <w:r w:rsidRPr="00971BC0">
        <w:rPr>
          <w:lang w:eastAsia="ja-JP"/>
        </w:rPr>
        <w:t>Karate. https://github.com/intuit/karate.</w:t>
      </w:r>
    </w:p>
    <w:p w14:paraId="6EB70FF1" w14:textId="3A3C7CDD" w:rsidR="004A0B71" w:rsidRDefault="004F416A" w:rsidP="005A70CC">
      <w:pPr>
        <w:pStyle w:val="References"/>
        <w:rPr>
          <w:lang w:eastAsia="ja-JP"/>
        </w:rPr>
      </w:pPr>
      <w:r w:rsidRPr="004F416A">
        <w:rPr>
          <w:lang w:eastAsia="ja-JP"/>
        </w:rPr>
        <w:t>[1</w:t>
      </w:r>
      <w:r w:rsidR="00E954F6">
        <w:rPr>
          <w:lang w:eastAsia="ja-JP"/>
        </w:rPr>
        <w:t>1</w:t>
      </w:r>
      <w:r w:rsidRPr="004F416A">
        <w:rPr>
          <w:lang w:eastAsia="ja-JP"/>
        </w:rPr>
        <w:t>] Docker. https://www.docker.com/.</w:t>
      </w:r>
    </w:p>
    <w:p w14:paraId="24351DE4" w14:textId="3D8F0A6B" w:rsidR="00D455A5" w:rsidRDefault="00D42252" w:rsidP="005A70CC">
      <w:pPr>
        <w:pStyle w:val="References"/>
        <w:rPr>
          <w:lang w:eastAsia="ja-JP"/>
        </w:rPr>
      </w:pPr>
      <w:r w:rsidRPr="00D42252">
        <w:rPr>
          <w:lang w:eastAsia="ja-JP"/>
        </w:rPr>
        <w:t>[1</w:t>
      </w:r>
      <w:r w:rsidR="00E954F6">
        <w:rPr>
          <w:lang w:eastAsia="ja-JP"/>
        </w:rPr>
        <w:t>2</w:t>
      </w:r>
      <w:r w:rsidRPr="00D42252">
        <w:rPr>
          <w:lang w:eastAsia="ja-JP"/>
        </w:rPr>
        <w:t>] Kubernetes. https://kubernetes.io/.</w:t>
      </w:r>
    </w:p>
    <w:p w14:paraId="67B727A5" w14:textId="40434D94" w:rsidR="008E28F9" w:rsidRDefault="00522653" w:rsidP="008E28F9">
      <w:pPr>
        <w:pStyle w:val="References"/>
      </w:pPr>
      <w:r w:rsidRPr="00522653">
        <w:t>[1</w:t>
      </w:r>
      <w:r w:rsidR="00E954F6">
        <w:t>3</w:t>
      </w:r>
      <w:r w:rsidRPr="00522653">
        <w:t>] Locust. https://locust.io/.</w:t>
      </w:r>
    </w:p>
    <w:p w14:paraId="7103EED8" w14:textId="7A2419FC" w:rsidR="00380A2B" w:rsidRPr="00380A2B" w:rsidRDefault="00380A2B" w:rsidP="008E28F9">
      <w:pPr>
        <w:pStyle w:val="References"/>
      </w:pPr>
      <w:r>
        <w:rPr>
          <w:rFonts w:hint="eastAsia"/>
        </w:rPr>
        <w:t>[</w:t>
      </w:r>
      <w:r>
        <w:t xml:space="preserve">14] Slack. </w:t>
      </w:r>
      <w:r w:rsidRPr="00380A2B">
        <w:t>https://slack.com/</w:t>
      </w:r>
      <w:r>
        <w:t>.</w:t>
      </w:r>
    </w:p>
    <w:p w14:paraId="08B7E6D9" w14:textId="3BF7F8EE" w:rsidR="008E28F9" w:rsidRDefault="00286A06">
      <w:pPr>
        <w:pStyle w:val="References"/>
      </w:pPr>
      <w:r w:rsidRPr="00286A06">
        <w:t>[1</w:t>
      </w:r>
      <w:r w:rsidR="00CA29B0">
        <w:t>5</w:t>
      </w:r>
      <w:r w:rsidRPr="00286A06">
        <w:t>] The Agile Warrior. https://agilewarrior.wordpress.com/2009/11/27/the-drucker-exercise/.</w:t>
      </w:r>
    </w:p>
    <w:p w14:paraId="2F1B4E7E" w14:textId="3315A7FD" w:rsidR="00286A06" w:rsidRPr="002A3C8E" w:rsidRDefault="002A3C8E">
      <w:pPr>
        <w:pStyle w:val="References"/>
      </w:pPr>
      <w:r w:rsidRPr="002A3C8E">
        <w:t>[1</w:t>
      </w:r>
      <w:r w:rsidR="00CA29B0">
        <w:t>6</w:t>
      </w:r>
      <w:r w:rsidRPr="002A3C8E">
        <w:t>] Jeff Patton &amp; Associates. https://www.jpattonassociates.com/user-story-mapping/.</w:t>
      </w:r>
    </w:p>
    <w:p w14:paraId="14F454F2" w14:textId="60DA7378" w:rsidR="00EF2AA2" w:rsidRDefault="0096299E" w:rsidP="00FC6E12">
      <w:pPr>
        <w:pStyle w:val="References"/>
        <w:rPr>
          <w:lang w:eastAsia="ja-JP"/>
        </w:rPr>
      </w:pPr>
      <w:r w:rsidRPr="0096299E">
        <w:rPr>
          <w:lang w:eastAsia="ja-JP"/>
        </w:rPr>
        <w:t>[1</w:t>
      </w:r>
      <w:r w:rsidR="00CA29B0">
        <w:rPr>
          <w:lang w:eastAsia="ja-JP"/>
        </w:rPr>
        <w:t>7</w:t>
      </w:r>
      <w:r w:rsidRPr="0096299E">
        <w:rPr>
          <w:lang w:eastAsia="ja-JP"/>
        </w:rPr>
        <w:t>] Mountain Goat Software. https://www.mountaingoatsoftware.com/blog/four-questions-to-fix-low-attendance-at-your-sprint-reviews.</w:t>
      </w:r>
    </w:p>
    <w:p w14:paraId="6C797D0F" w14:textId="378CA546" w:rsidR="00522653" w:rsidRDefault="003E335F" w:rsidP="00FC6E12">
      <w:pPr>
        <w:pStyle w:val="References"/>
        <w:rPr>
          <w:lang w:eastAsia="ja-JP"/>
        </w:rPr>
      </w:pPr>
      <w:r>
        <w:rPr>
          <w:rFonts w:hint="eastAsia"/>
          <w:lang w:eastAsia="ja-JP"/>
        </w:rPr>
        <w:t>[</w:t>
      </w:r>
      <w:r>
        <w:rPr>
          <w:lang w:eastAsia="ja-JP"/>
        </w:rPr>
        <w:t>1</w:t>
      </w:r>
      <w:r w:rsidR="00CA29B0">
        <w:rPr>
          <w:lang w:eastAsia="ja-JP"/>
        </w:rPr>
        <w:t>8</w:t>
      </w:r>
      <w:r>
        <w:rPr>
          <w:lang w:eastAsia="ja-JP"/>
        </w:rPr>
        <w:t xml:space="preserve">] </w:t>
      </w:r>
      <w:r w:rsidRPr="003E335F">
        <w:rPr>
          <w:lang w:eastAsia="ja-JP"/>
        </w:rPr>
        <w:t>Lucian, C. 2017. Growing the Mob. https://www.agilealliance.org/wp-content/uploads/2017/02/GrowingTheMob.pdf.</w:t>
      </w:r>
    </w:p>
    <w:p w14:paraId="37A09F3A" w14:textId="29AD50BD" w:rsidR="0096299E" w:rsidRDefault="0035277B" w:rsidP="00FC6E12">
      <w:pPr>
        <w:pStyle w:val="References"/>
        <w:rPr>
          <w:lang w:eastAsia="ja-JP"/>
        </w:rPr>
      </w:pPr>
      <w:r w:rsidRPr="0035277B">
        <w:rPr>
          <w:lang w:eastAsia="ja-JP"/>
        </w:rPr>
        <w:t>[1</w:t>
      </w:r>
      <w:r w:rsidR="00CA29B0">
        <w:rPr>
          <w:lang w:eastAsia="ja-JP"/>
        </w:rPr>
        <w:t>9</w:t>
      </w:r>
      <w:r w:rsidRPr="0035277B">
        <w:rPr>
          <w:lang w:eastAsia="ja-JP"/>
        </w:rPr>
        <w:t>] Zipkin. https://zipkin.io/.</w:t>
      </w:r>
    </w:p>
    <w:p w14:paraId="7B5F9A95" w14:textId="6ECCF9B1" w:rsidR="003E335F" w:rsidRDefault="007476BC" w:rsidP="00FC6E12">
      <w:pPr>
        <w:pStyle w:val="References"/>
        <w:rPr>
          <w:lang w:eastAsia="ja-JP"/>
        </w:rPr>
      </w:pPr>
      <w:r w:rsidRPr="007476BC">
        <w:rPr>
          <w:lang w:eastAsia="ja-JP"/>
        </w:rPr>
        <w:t>[</w:t>
      </w:r>
      <w:r w:rsidR="00CA29B0">
        <w:rPr>
          <w:lang w:eastAsia="ja-JP"/>
        </w:rPr>
        <w:t>20</w:t>
      </w:r>
      <w:r w:rsidRPr="007476BC">
        <w:rPr>
          <w:lang w:eastAsia="ja-JP"/>
        </w:rPr>
        <w:t>] ThoughtWorks. https://www.thoughtworks.com/radar/techniques/four-key-metrics.</w:t>
      </w:r>
    </w:p>
    <w:p w14:paraId="77C8BFA7" w14:textId="4893F403" w:rsidR="0035277B" w:rsidRPr="00117ABB" w:rsidRDefault="002C5C5D" w:rsidP="00FC6E12">
      <w:pPr>
        <w:pStyle w:val="References"/>
        <w:rPr>
          <w:lang w:eastAsia="ja-JP"/>
        </w:rPr>
      </w:pPr>
      <w:r w:rsidRPr="002C5C5D">
        <w:rPr>
          <w:lang w:eastAsia="ja-JP"/>
        </w:rPr>
        <w:t>[</w:t>
      </w:r>
      <w:r w:rsidR="00E954F6">
        <w:rPr>
          <w:lang w:eastAsia="ja-JP"/>
        </w:rPr>
        <w:t>2</w:t>
      </w:r>
      <w:r w:rsidR="00CA29B0">
        <w:rPr>
          <w:lang w:eastAsia="ja-JP"/>
        </w:rPr>
        <w:t>1</w:t>
      </w:r>
      <w:r w:rsidRPr="002C5C5D">
        <w:rPr>
          <w:lang w:eastAsia="ja-JP"/>
        </w:rPr>
        <w:t>] Testcontainers. https://www.testcontainers.org/.</w:t>
      </w:r>
    </w:p>
    <w:p w14:paraId="0DC46115" w14:textId="6F04E28A" w:rsidR="003E335F" w:rsidRDefault="005B755C" w:rsidP="00FC6E12">
      <w:pPr>
        <w:pStyle w:val="References"/>
        <w:rPr>
          <w:lang w:eastAsia="ja-JP"/>
        </w:rPr>
      </w:pPr>
      <w:r w:rsidRPr="005B755C">
        <w:rPr>
          <w:lang w:eastAsia="ja-JP"/>
        </w:rPr>
        <w:t>[2</w:t>
      </w:r>
      <w:r w:rsidR="00CA29B0">
        <w:rPr>
          <w:lang w:eastAsia="ja-JP"/>
        </w:rPr>
        <w:t>2</w:t>
      </w:r>
      <w:r w:rsidRPr="005B755C">
        <w:rPr>
          <w:lang w:eastAsia="ja-JP"/>
        </w:rPr>
        <w:t>] GV. https://www.gv.com/sprint/.</w:t>
      </w:r>
    </w:p>
    <w:p w14:paraId="3BB21778" w14:textId="1A1C6401" w:rsidR="005B755C" w:rsidRDefault="00C655E1" w:rsidP="00DF422A">
      <w:pPr>
        <w:pStyle w:val="References"/>
        <w:tabs>
          <w:tab w:val="left" w:pos="7290"/>
        </w:tabs>
        <w:rPr>
          <w:lang w:eastAsia="ja-JP"/>
        </w:rPr>
      </w:pPr>
      <w:r w:rsidRPr="00C655E1">
        <w:rPr>
          <w:lang w:eastAsia="ja-JP"/>
        </w:rPr>
        <w:t>[2</w:t>
      </w:r>
      <w:r w:rsidR="00CA29B0">
        <w:rPr>
          <w:lang w:eastAsia="ja-JP"/>
        </w:rPr>
        <w:t>3</w:t>
      </w:r>
      <w:r w:rsidRPr="00C655E1">
        <w:rPr>
          <w:lang w:eastAsia="ja-JP"/>
        </w:rPr>
        <w:t>] LINE. https://linecorp.com/en/company/mission.</w:t>
      </w:r>
      <w:r w:rsidR="00DF422A">
        <w:rPr>
          <w:lang w:eastAsia="ja-JP"/>
        </w:rPr>
        <w:tab/>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5B3398" w:rsidRDefault="00FA4354" w:rsidP="00FC6E12">
      <w:pPr>
        <w:pStyle w:val="References"/>
        <w:rPr>
          <w:lang w:eastAsia="ja-JP"/>
        </w:rPr>
      </w:pPr>
    </w:p>
    <w:sectPr w:rsidR="00FA4354" w:rsidRPr="005B3398" w:rsidSect="009D67D8">
      <w:headerReference w:type="even" r:id="rId11"/>
      <w:headerReference w:type="default" r:id="rId12"/>
      <w:footerReference w:type="even" r:id="rId13"/>
      <w:footerReference w:type="default" r:id="rId14"/>
      <w:headerReference w:type="first" r:id="rId15"/>
      <w:footerReference w:type="first" r:id="rId16"/>
      <w:pgSz w:w="11907" w:h="16839" w:code="9"/>
      <w:pgMar w:top="1440" w:right="1380" w:bottom="1350" w:left="1380" w:header="1440" w:footer="720" w:gutter="0"/>
      <w:cols w:space="720"/>
      <w:noEndnote/>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19-12-20T11:28:00Z" w:initials="MOU">
    <w:p w14:paraId="5A39C26F" w14:textId="22FA0B6C" w:rsidR="00100C89" w:rsidRDefault="00BF5919" w:rsidP="00100C89">
      <w:pPr>
        <w:pStyle w:val="ae"/>
        <w:rPr>
          <w:lang w:eastAsia="ja-JP"/>
        </w:rPr>
      </w:pPr>
      <w:r>
        <w:rPr>
          <w:rStyle w:val="ad"/>
        </w:rPr>
        <w:annotationRef/>
      </w:r>
      <w:r w:rsidR="00100C89">
        <w:rPr>
          <w:rFonts w:hint="eastAsia"/>
          <w:lang w:eastAsia="ja-JP"/>
        </w:rPr>
        <w:t>[</w:t>
      </w:r>
      <w:r w:rsidR="00100C89">
        <w:rPr>
          <w:lang w:eastAsia="ja-JP"/>
        </w:rPr>
        <w:t>Special Challenges]</w:t>
      </w:r>
    </w:p>
    <w:p w14:paraId="2F707226" w14:textId="2FCD5170" w:rsidR="002955E1" w:rsidRDefault="002955E1" w:rsidP="007D4F45">
      <w:pPr>
        <w:pStyle w:val="ae"/>
        <w:rPr>
          <w:lang w:eastAsia="ja-JP"/>
        </w:rPr>
      </w:pPr>
      <w:r>
        <w:rPr>
          <w:rFonts w:hint="eastAsia"/>
          <w:lang w:eastAsia="ja-JP"/>
        </w:rPr>
        <w:t>・</w:t>
      </w:r>
      <w:r w:rsidR="00887F20">
        <w:rPr>
          <w:rFonts w:hint="eastAsia"/>
          <w:lang w:eastAsia="ja-JP"/>
        </w:rPr>
        <w:t>特に</w:t>
      </w:r>
      <w:r w:rsidR="00887F20">
        <w:rPr>
          <w:lang w:eastAsia="ja-JP"/>
        </w:rPr>
        <w:t>2017</w:t>
      </w:r>
      <w:r w:rsidR="00887F20">
        <w:rPr>
          <w:rFonts w:hint="eastAsia"/>
          <w:lang w:eastAsia="ja-JP"/>
        </w:rPr>
        <w:t>年頃から、</w:t>
      </w:r>
      <w:r w:rsidR="00020588">
        <w:rPr>
          <w:rFonts w:hint="eastAsia"/>
          <w:lang w:eastAsia="ja-JP"/>
        </w:rPr>
        <w:t>L</w:t>
      </w:r>
      <w:r w:rsidR="00020588">
        <w:rPr>
          <w:lang w:eastAsia="ja-JP"/>
        </w:rPr>
        <w:t>INE</w:t>
      </w:r>
      <w:r w:rsidR="00020588">
        <w:rPr>
          <w:rFonts w:hint="eastAsia"/>
          <w:lang w:eastAsia="ja-JP"/>
        </w:rPr>
        <w:t>の</w:t>
      </w:r>
      <w:r>
        <w:rPr>
          <w:rFonts w:hint="eastAsia"/>
          <w:lang w:eastAsia="ja-JP"/>
        </w:rPr>
        <w:t>主要サービスで本番障害が多発し始め、</w:t>
      </w:r>
      <w:r w:rsidR="00020588">
        <w:rPr>
          <w:rFonts w:hint="eastAsia"/>
          <w:lang w:eastAsia="ja-JP"/>
        </w:rPr>
        <w:t>ユーザー・売上への</w:t>
      </w:r>
      <w:r w:rsidR="00887F20">
        <w:rPr>
          <w:rFonts w:hint="eastAsia"/>
          <w:lang w:eastAsia="ja-JP"/>
        </w:rPr>
        <w:t>マイナスの</w:t>
      </w:r>
      <w:r w:rsidR="00285636">
        <w:rPr>
          <w:rFonts w:hint="eastAsia"/>
          <w:lang w:eastAsia="ja-JP"/>
        </w:rPr>
        <w:t>影響が大きくなり始めてきた</w:t>
      </w:r>
      <w:r w:rsidR="00935ADA">
        <w:rPr>
          <w:rFonts w:hint="eastAsia"/>
          <w:lang w:eastAsia="ja-JP"/>
        </w:rPr>
        <w:t>。</w:t>
      </w:r>
    </w:p>
    <w:p w14:paraId="73475F6C" w14:textId="3CABF72C" w:rsidR="009A05F8" w:rsidRDefault="009A05F8" w:rsidP="007D4F45">
      <w:pPr>
        <w:pStyle w:val="ae"/>
        <w:rPr>
          <w:lang w:eastAsia="ja-JP"/>
        </w:rPr>
      </w:pPr>
      <w:r>
        <w:rPr>
          <w:rFonts w:hint="eastAsia"/>
          <w:lang w:eastAsia="ja-JP"/>
        </w:rPr>
        <w:t>・</w:t>
      </w:r>
      <w:r w:rsidR="00935ADA">
        <w:rPr>
          <w:rFonts w:hint="eastAsia"/>
          <w:lang w:eastAsia="ja-JP"/>
        </w:rPr>
        <w:t>一方で、</w:t>
      </w:r>
      <w:r>
        <w:rPr>
          <w:rFonts w:hint="eastAsia"/>
          <w:lang w:eastAsia="ja-JP"/>
        </w:rPr>
        <w:t>この課題を自分ごととして認識し、イニシアチブをとって改善しようとする人がほぼ皆無</w:t>
      </w:r>
      <w:r w:rsidR="00935ADA">
        <w:rPr>
          <w:rFonts w:hint="eastAsia"/>
          <w:lang w:eastAsia="ja-JP"/>
        </w:rPr>
        <w:t>で、改善の兆しも見えなかった。</w:t>
      </w:r>
    </w:p>
    <w:p w14:paraId="6FFE6CED" w14:textId="5034BF55" w:rsidR="00285636" w:rsidRDefault="00704586" w:rsidP="007D4F45">
      <w:pPr>
        <w:pStyle w:val="ae"/>
        <w:rPr>
          <w:lang w:eastAsia="ja-JP"/>
        </w:rPr>
      </w:pPr>
      <w:r>
        <w:rPr>
          <w:rFonts w:hint="eastAsia"/>
          <w:lang w:eastAsia="ja-JP"/>
        </w:rPr>
        <w:t>・</w:t>
      </w:r>
      <w:r w:rsidR="00D720CD">
        <w:rPr>
          <w:lang w:eastAsia="ja-JP"/>
        </w:rPr>
        <w:t>LINE</w:t>
      </w:r>
      <w:r w:rsidR="00D720CD">
        <w:rPr>
          <w:rFonts w:hint="eastAsia"/>
          <w:lang w:eastAsia="ja-JP"/>
        </w:rPr>
        <w:t>の企業</w:t>
      </w:r>
      <w:r w:rsidR="002955E1">
        <w:rPr>
          <w:rFonts w:hint="eastAsia"/>
          <w:lang w:eastAsia="ja-JP"/>
        </w:rPr>
        <w:t>文化的にも</w:t>
      </w:r>
      <w:r>
        <w:rPr>
          <w:rFonts w:hint="eastAsia"/>
          <w:lang w:eastAsia="ja-JP"/>
        </w:rPr>
        <w:t>技術</w:t>
      </w:r>
      <w:r w:rsidR="00D720CD">
        <w:rPr>
          <w:rFonts w:hint="eastAsia"/>
          <w:lang w:eastAsia="ja-JP"/>
        </w:rPr>
        <w:t>偏重</w:t>
      </w:r>
      <w:r>
        <w:rPr>
          <w:rFonts w:hint="eastAsia"/>
          <w:lang w:eastAsia="ja-JP"/>
        </w:rPr>
        <w:t>で、プロセス改善のアイデア</w:t>
      </w:r>
      <w:r w:rsidR="002955E1">
        <w:rPr>
          <w:rFonts w:hint="eastAsia"/>
          <w:lang w:eastAsia="ja-JP"/>
        </w:rPr>
        <w:t>を持つ人がほとんどいなかった</w:t>
      </w:r>
      <w:r w:rsidR="006428FD">
        <w:rPr>
          <w:rFonts w:hint="eastAsia"/>
          <w:lang w:eastAsia="ja-JP"/>
        </w:rPr>
        <w:t>。</w:t>
      </w:r>
    </w:p>
    <w:p w14:paraId="66D58142" w14:textId="335C3F36" w:rsidR="007D4F45" w:rsidRDefault="007D4F45" w:rsidP="007D4F45">
      <w:pPr>
        <w:pStyle w:val="ae"/>
        <w:rPr>
          <w:lang w:eastAsia="ja-JP"/>
        </w:rPr>
      </w:pPr>
      <w:r>
        <w:rPr>
          <w:rFonts w:hint="eastAsia"/>
          <w:lang w:eastAsia="ja-JP"/>
        </w:rPr>
        <w:t>・</w:t>
      </w:r>
      <w:r>
        <w:rPr>
          <w:lang w:eastAsia="ja-JP"/>
        </w:rPr>
        <w:t>LINE</w:t>
      </w:r>
      <w:r>
        <w:rPr>
          <w:rFonts w:hint="eastAsia"/>
          <w:lang w:eastAsia="ja-JP"/>
        </w:rPr>
        <w:t>自体、</w:t>
      </w:r>
      <w:r w:rsidR="00571004">
        <w:rPr>
          <w:rFonts w:hint="eastAsia"/>
          <w:lang w:eastAsia="ja-JP"/>
        </w:rPr>
        <w:t>アジャイル</w:t>
      </w:r>
      <w:r w:rsidR="00D720CD">
        <w:rPr>
          <w:rFonts w:hint="eastAsia"/>
          <w:lang w:eastAsia="ja-JP"/>
        </w:rPr>
        <w:t>は普及していなかった</w:t>
      </w:r>
      <w:r w:rsidR="006428FD">
        <w:rPr>
          <w:rFonts w:hint="eastAsia"/>
          <w:lang w:eastAsia="ja-JP"/>
        </w:rPr>
        <w:t>。</w:t>
      </w:r>
    </w:p>
    <w:p w14:paraId="4BF6B1B5" w14:textId="1463E593" w:rsidR="00D303C7" w:rsidRDefault="005560A6" w:rsidP="00100C89">
      <w:pPr>
        <w:pStyle w:val="ae"/>
        <w:rPr>
          <w:lang w:eastAsia="ja-JP"/>
        </w:rPr>
      </w:pPr>
      <w:r>
        <w:rPr>
          <w:rFonts w:hint="eastAsia"/>
          <w:lang w:eastAsia="ja-JP"/>
        </w:rPr>
        <w:t>・シニアマネージャーの提案で、</w:t>
      </w:r>
      <w:r>
        <w:rPr>
          <w:lang w:eastAsia="ja-JP"/>
        </w:rPr>
        <w:t>ScrumMaster</w:t>
      </w:r>
      <w:r>
        <w:rPr>
          <w:rFonts w:hint="eastAsia"/>
          <w:lang w:eastAsia="ja-JP"/>
        </w:rPr>
        <w:t>・</w:t>
      </w:r>
      <w:r>
        <w:rPr>
          <w:lang w:eastAsia="ja-JP"/>
        </w:rPr>
        <w:t>DevOps</w:t>
      </w:r>
      <w:r>
        <w:rPr>
          <w:rFonts w:hint="eastAsia"/>
          <w:lang w:eastAsia="ja-JP"/>
        </w:rPr>
        <w:t>エンジニア・</w:t>
      </w:r>
      <w:r>
        <w:rPr>
          <w:lang w:eastAsia="ja-JP"/>
        </w:rPr>
        <w:t>SET</w:t>
      </w:r>
      <w:r>
        <w:rPr>
          <w:rFonts w:hint="eastAsia"/>
          <w:lang w:eastAsia="ja-JP"/>
        </w:rPr>
        <w:t>の</w:t>
      </w:r>
      <w:r>
        <w:rPr>
          <w:lang w:eastAsia="ja-JP"/>
        </w:rPr>
        <w:t>3</w:t>
      </w:r>
      <w:r>
        <w:rPr>
          <w:rFonts w:hint="eastAsia"/>
          <w:lang w:eastAsia="ja-JP"/>
        </w:rPr>
        <w:t>職</w:t>
      </w:r>
      <w:r w:rsidR="002F3111">
        <w:rPr>
          <w:rFonts w:hint="eastAsia"/>
          <w:lang w:eastAsia="ja-JP"/>
        </w:rPr>
        <w:t>を新たに追加したが</w:t>
      </w:r>
      <w:r>
        <w:rPr>
          <w:rFonts w:hint="eastAsia"/>
          <w:lang w:eastAsia="ja-JP"/>
        </w:rPr>
        <w:t>…</w:t>
      </w:r>
    </w:p>
    <w:p w14:paraId="60F79EED" w14:textId="55903233" w:rsidR="00D8773F" w:rsidRDefault="00D8773F" w:rsidP="00100C89">
      <w:pPr>
        <w:pStyle w:val="ae"/>
        <w:rPr>
          <w:lang w:eastAsia="ja-JP"/>
        </w:rPr>
      </w:pPr>
    </w:p>
    <w:p w14:paraId="17E2AFDD" w14:textId="77777777" w:rsidR="004D71E9" w:rsidRPr="00D303C7" w:rsidRDefault="004D71E9" w:rsidP="00100C89">
      <w:pPr>
        <w:pStyle w:val="ae"/>
        <w:rPr>
          <w:lang w:eastAsia="ja-JP"/>
        </w:rPr>
      </w:pPr>
    </w:p>
    <w:p w14:paraId="49C32CD0" w14:textId="199B6C4E" w:rsidR="00100C89" w:rsidRDefault="00100C89" w:rsidP="00100C89">
      <w:pPr>
        <w:pStyle w:val="ae"/>
        <w:rPr>
          <w:lang w:eastAsia="ja-JP"/>
        </w:rPr>
      </w:pPr>
      <w:r>
        <w:rPr>
          <w:rFonts w:hint="eastAsia"/>
          <w:lang w:eastAsia="ja-JP"/>
        </w:rPr>
        <w:t>[</w:t>
      </w:r>
      <w:r>
        <w:rPr>
          <w:lang w:eastAsia="ja-JP"/>
        </w:rPr>
        <w:t>Creative Solutions]</w:t>
      </w:r>
    </w:p>
    <w:p w14:paraId="45959168" w14:textId="7BD3D98F" w:rsidR="00EF571A" w:rsidRDefault="00EF571A" w:rsidP="00100C89">
      <w:pPr>
        <w:pStyle w:val="ae"/>
        <w:rPr>
          <w:lang w:eastAsia="ja-JP"/>
        </w:rPr>
      </w:pPr>
      <w:r>
        <w:rPr>
          <w:rFonts w:hint="eastAsia"/>
          <w:lang w:eastAsia="ja-JP"/>
        </w:rPr>
        <w:t>プロセス改善のアイデア</w:t>
      </w:r>
      <w:r w:rsidR="00752314">
        <w:rPr>
          <w:rFonts w:hint="eastAsia"/>
          <w:lang w:eastAsia="ja-JP"/>
        </w:rPr>
        <w:t>と具体的な方法論がない大会社で、既存文化の技術重視を活用して施策を発見・拡大していった点</w:t>
      </w:r>
    </w:p>
    <w:p w14:paraId="5206D4D8" w14:textId="51D31475" w:rsidR="00E523A4" w:rsidRDefault="001F3BAB" w:rsidP="00100C89">
      <w:pPr>
        <w:pStyle w:val="ae"/>
        <w:rPr>
          <w:lang w:eastAsia="ja-JP"/>
        </w:rPr>
      </w:pPr>
      <w:r>
        <w:rPr>
          <w:rFonts w:hint="eastAsia"/>
          <w:lang w:eastAsia="ja-JP"/>
        </w:rPr>
        <w:t>・</w:t>
      </w:r>
      <w:r>
        <w:rPr>
          <w:lang w:eastAsia="ja-JP"/>
        </w:rPr>
        <w:t>Product Discovery</w:t>
      </w:r>
      <w:r>
        <w:rPr>
          <w:rFonts w:hint="eastAsia"/>
          <w:lang w:eastAsia="ja-JP"/>
        </w:rPr>
        <w:t>・</w:t>
      </w:r>
      <w:r>
        <w:rPr>
          <w:lang w:eastAsia="ja-JP"/>
        </w:rPr>
        <w:t>Build-measure-learn</w:t>
      </w:r>
      <w:r>
        <w:rPr>
          <w:rFonts w:hint="eastAsia"/>
          <w:lang w:eastAsia="ja-JP"/>
        </w:rPr>
        <w:t>を、新規プロダクトではなく会社の改善に活用</w:t>
      </w:r>
    </w:p>
    <w:p w14:paraId="29C4B88D" w14:textId="28F65151" w:rsidR="001F3BAB" w:rsidRPr="001F3BAB" w:rsidRDefault="001F3BAB" w:rsidP="00100C89">
      <w:pPr>
        <w:pStyle w:val="ae"/>
        <w:rPr>
          <w:lang w:eastAsia="ja-JP"/>
        </w:rPr>
      </w:pPr>
      <w:r>
        <w:rPr>
          <w:rFonts w:hint="eastAsia"/>
          <w:lang w:eastAsia="ja-JP"/>
        </w:rPr>
        <w:t>・技術のバックボーンを活用して</w:t>
      </w:r>
    </w:p>
    <w:p w14:paraId="1841E0F6" w14:textId="59AEE2F6" w:rsidR="00E523A4" w:rsidRDefault="00E12C0F" w:rsidP="00100C89">
      <w:pPr>
        <w:pStyle w:val="ae"/>
        <w:rPr>
          <w:lang w:eastAsia="ja-JP"/>
        </w:rPr>
      </w:pPr>
      <w:r>
        <w:rPr>
          <w:rFonts w:hint="eastAsia"/>
          <w:lang w:eastAsia="ja-JP"/>
        </w:rPr>
        <w:t>・ビジネス的な成果につなげた</w:t>
      </w:r>
      <w:r w:rsidR="00D8773F">
        <w:rPr>
          <w:rFonts w:hint="eastAsia"/>
          <w:lang w:eastAsia="ja-JP"/>
        </w:rPr>
        <w:t>こと</w:t>
      </w:r>
    </w:p>
    <w:p w14:paraId="31F735A9" w14:textId="2545D913" w:rsidR="00E12C0F" w:rsidRDefault="00E12C0F" w:rsidP="00100C89">
      <w:pPr>
        <w:pStyle w:val="ae"/>
        <w:rPr>
          <w:lang w:eastAsia="ja-JP"/>
        </w:rPr>
      </w:pPr>
    </w:p>
    <w:p w14:paraId="03A5825A" w14:textId="77777777" w:rsidR="00D8773F" w:rsidRDefault="00D8773F" w:rsidP="00100C89">
      <w:pPr>
        <w:pStyle w:val="ae"/>
        <w:rPr>
          <w:lang w:eastAsia="ja-JP"/>
        </w:rPr>
      </w:pPr>
    </w:p>
    <w:p w14:paraId="1C9D753F" w14:textId="1FF4AA8B" w:rsidR="00100C89" w:rsidRDefault="00100C89" w:rsidP="00100C89">
      <w:pPr>
        <w:pStyle w:val="ae"/>
        <w:rPr>
          <w:lang w:eastAsia="ja-JP"/>
        </w:rPr>
      </w:pPr>
      <w:r>
        <w:rPr>
          <w:rFonts w:hint="eastAsia"/>
          <w:lang w:eastAsia="ja-JP"/>
        </w:rPr>
        <w:t>[</w:t>
      </w:r>
      <w:r>
        <w:rPr>
          <w:lang w:eastAsia="ja-JP"/>
        </w:rPr>
        <w:t>Different]</w:t>
      </w:r>
    </w:p>
    <w:p w14:paraId="66CB051B" w14:textId="6910F406" w:rsidR="007B0843" w:rsidRDefault="00571004">
      <w:pPr>
        <w:pStyle w:val="ae"/>
        <w:rPr>
          <w:lang w:eastAsia="ja-JP"/>
        </w:rPr>
      </w:pPr>
      <w:r>
        <w:rPr>
          <w:rFonts w:hint="eastAsia"/>
          <w:lang w:eastAsia="ja-JP"/>
        </w:rPr>
        <w:t>技術偏重で、プロセス改善・アジャイル</w:t>
      </w:r>
      <w:r w:rsidR="00140393">
        <w:rPr>
          <w:rFonts w:hint="eastAsia"/>
          <w:lang w:eastAsia="ja-JP"/>
        </w:rPr>
        <w:t>に関心がない会社</w:t>
      </w:r>
      <w:r w:rsidR="00572607">
        <w:rPr>
          <w:rFonts w:hint="eastAsia"/>
          <w:lang w:eastAsia="ja-JP"/>
        </w:rPr>
        <w:t>文化・環境で、</w:t>
      </w:r>
      <w:r w:rsidR="00363C82">
        <w:rPr>
          <w:rFonts w:hint="eastAsia"/>
          <w:lang w:eastAsia="ja-JP"/>
        </w:rPr>
        <w:t>役割・組織を超えた改善活動を行い、結果全社的な改善につなげられている点。</w:t>
      </w:r>
    </w:p>
    <w:p w14:paraId="7C6C7AD9" w14:textId="40AC6CF1" w:rsidR="00100C89" w:rsidRPr="00BF5919" w:rsidRDefault="00760787">
      <w:pPr>
        <w:pStyle w:val="ae"/>
        <w:rPr>
          <w:lang w:eastAsia="ja-JP"/>
        </w:rPr>
      </w:pPr>
      <w:r>
        <w:rPr>
          <w:rFonts w:hint="eastAsia"/>
          <w:lang w:eastAsia="ja-JP"/>
        </w:rPr>
        <w:t>A</w:t>
      </w:r>
      <w:r>
        <w:rPr>
          <w:lang w:eastAsia="ja-JP"/>
        </w:rPr>
        <w:t>gile Coach</w:t>
      </w:r>
      <w:r>
        <w:rPr>
          <w:rFonts w:hint="eastAsia"/>
          <w:lang w:eastAsia="ja-JP"/>
        </w:rPr>
        <w:t>の経験を活かした</w:t>
      </w:r>
    </w:p>
  </w:comment>
  <w:comment w:id="2" w:author="Microsoft Office User" w:date="2019-12-20T11:55:00Z" w:initials="MOU">
    <w:p w14:paraId="5E275763" w14:textId="2B812AFF" w:rsidR="005E165F" w:rsidRDefault="001D232F">
      <w:pPr>
        <w:pStyle w:val="ae"/>
        <w:rPr>
          <w:lang w:eastAsia="ja-JP"/>
        </w:rPr>
      </w:pPr>
      <w:r>
        <w:rPr>
          <w:rStyle w:val="ad"/>
        </w:rPr>
        <w:annotationRef/>
      </w:r>
      <w:r w:rsidR="005E165F">
        <w:rPr>
          <w:rFonts w:hint="eastAsia"/>
          <w:lang w:eastAsia="ja-JP"/>
        </w:rPr>
        <w:t>[</w:t>
      </w:r>
      <w:r w:rsidR="005E165F">
        <w:rPr>
          <w:lang w:eastAsia="ja-JP"/>
        </w:rPr>
        <w:t>Special Challenges]</w:t>
      </w:r>
    </w:p>
    <w:p w14:paraId="53EB4906" w14:textId="0838FF5C" w:rsidR="001B2E74" w:rsidRDefault="001B2E74">
      <w:pPr>
        <w:pStyle w:val="ae"/>
        <w:rPr>
          <w:lang w:eastAsia="ja-JP"/>
        </w:rPr>
      </w:pPr>
      <w:r>
        <w:rPr>
          <w:rFonts w:hint="eastAsia"/>
          <w:lang w:eastAsia="ja-JP"/>
        </w:rPr>
        <w:t>・本番障害多発などの課題認識が全社的に認識・共有されておらず、味方がいない</w:t>
      </w:r>
    </w:p>
    <w:p w14:paraId="683E3527" w14:textId="77777777" w:rsidR="00105A29" w:rsidRDefault="00105A29">
      <w:pPr>
        <w:pStyle w:val="ae"/>
        <w:rPr>
          <w:lang w:eastAsia="ja-JP"/>
        </w:rPr>
      </w:pPr>
    </w:p>
    <w:p w14:paraId="28A34A8F" w14:textId="6A9D13A3" w:rsidR="003E4FF9" w:rsidRDefault="00734F66">
      <w:pPr>
        <w:pStyle w:val="ae"/>
        <w:rPr>
          <w:lang w:eastAsia="ja-JP"/>
        </w:rPr>
      </w:pPr>
      <w:r>
        <w:rPr>
          <w:rFonts w:hint="eastAsia"/>
          <w:lang w:eastAsia="ja-JP"/>
        </w:rPr>
        <w:t>・役職を設けただけで、具体的な課題認識・解決方針のアイデアを誰も持っていない</w:t>
      </w:r>
    </w:p>
    <w:p w14:paraId="389880B6" w14:textId="31E83034" w:rsidR="00E07EE9" w:rsidRDefault="00E07EE9">
      <w:pPr>
        <w:pStyle w:val="ae"/>
        <w:rPr>
          <w:lang w:eastAsia="ja-JP"/>
        </w:rPr>
      </w:pPr>
      <w:r>
        <w:rPr>
          <w:rFonts w:hint="eastAsia"/>
          <w:lang w:eastAsia="ja-JP"/>
        </w:rPr>
        <w:t>・</w:t>
      </w:r>
      <w:r>
        <w:rPr>
          <w:lang w:eastAsia="ja-JP"/>
        </w:rPr>
        <w:t>PMBOK</w:t>
      </w:r>
      <w:r>
        <w:rPr>
          <w:rFonts w:hint="eastAsia"/>
          <w:lang w:eastAsia="ja-JP"/>
        </w:rPr>
        <w:t>ベースの標準化へ邁進しようとし始めていた</w:t>
      </w:r>
    </w:p>
    <w:p w14:paraId="339FEDE2" w14:textId="79C89F8E" w:rsidR="00E07EE9" w:rsidRDefault="00E07EE9">
      <w:pPr>
        <w:pStyle w:val="ae"/>
        <w:rPr>
          <w:lang w:eastAsia="ja-JP"/>
        </w:rPr>
      </w:pPr>
    </w:p>
    <w:p w14:paraId="209E161B" w14:textId="09549821" w:rsidR="005E165F" w:rsidRDefault="005E165F">
      <w:pPr>
        <w:pStyle w:val="ae"/>
        <w:rPr>
          <w:lang w:eastAsia="ja-JP"/>
        </w:rPr>
      </w:pPr>
      <w:r>
        <w:rPr>
          <w:rFonts w:hint="eastAsia"/>
          <w:lang w:eastAsia="ja-JP"/>
        </w:rPr>
        <w:t>[</w:t>
      </w:r>
      <w:r>
        <w:rPr>
          <w:lang w:eastAsia="ja-JP"/>
        </w:rPr>
        <w:t>Creative Solutions]</w:t>
      </w:r>
    </w:p>
    <w:p w14:paraId="68847C25" w14:textId="5DB86D81" w:rsidR="00443E02" w:rsidRDefault="00443E02" w:rsidP="00443E02">
      <w:pPr>
        <w:pStyle w:val="ae"/>
        <w:rPr>
          <w:lang w:eastAsia="ja-JP"/>
        </w:rPr>
      </w:pPr>
      <w:r>
        <w:rPr>
          <w:rFonts w:hint="eastAsia"/>
          <w:lang w:eastAsia="ja-JP"/>
        </w:rPr>
        <w:t>・結果的に「</w:t>
      </w:r>
      <w:r>
        <w:rPr>
          <w:lang w:eastAsia="ja-JP"/>
        </w:rPr>
        <w:t>Product Discovery</w:t>
      </w:r>
      <w:r>
        <w:rPr>
          <w:rFonts w:hint="eastAsia"/>
          <w:lang w:eastAsia="ja-JP"/>
        </w:rPr>
        <w:t>」</w:t>
      </w:r>
    </w:p>
    <w:p w14:paraId="4DB84CB9" w14:textId="77777777" w:rsidR="00E07EE9" w:rsidRDefault="00E07EE9">
      <w:pPr>
        <w:pStyle w:val="ae"/>
        <w:rPr>
          <w:lang w:eastAsia="ja-JP"/>
        </w:rPr>
      </w:pPr>
      <w:r>
        <w:rPr>
          <w:rFonts w:hint="eastAsia"/>
          <w:lang w:eastAsia="ja-JP"/>
        </w:rPr>
        <w:t>・実は何をやっても</w:t>
      </w:r>
      <w:r w:rsidR="00E1509A">
        <w:rPr>
          <w:rFonts w:hint="eastAsia"/>
          <w:lang w:eastAsia="ja-JP"/>
        </w:rPr>
        <w:t>、</w:t>
      </w:r>
      <w:r>
        <w:rPr>
          <w:rFonts w:hint="eastAsia"/>
          <w:lang w:eastAsia="ja-JP"/>
        </w:rPr>
        <w:t>成果を出せれば正解</w:t>
      </w:r>
    </w:p>
    <w:p w14:paraId="33B3D388" w14:textId="77777777" w:rsidR="005E165F" w:rsidRDefault="005E165F">
      <w:pPr>
        <w:pStyle w:val="ae"/>
        <w:rPr>
          <w:lang w:eastAsia="ja-JP"/>
        </w:rPr>
      </w:pPr>
    </w:p>
    <w:p w14:paraId="43165C90" w14:textId="77777777" w:rsidR="003064D8" w:rsidRDefault="003064D8">
      <w:pPr>
        <w:pStyle w:val="ae"/>
        <w:rPr>
          <w:lang w:eastAsia="ja-JP"/>
        </w:rPr>
      </w:pPr>
      <w:r>
        <w:rPr>
          <w:rFonts w:hint="eastAsia"/>
          <w:lang w:eastAsia="ja-JP"/>
        </w:rPr>
        <w:t>[</w:t>
      </w:r>
      <w:r>
        <w:rPr>
          <w:lang w:eastAsia="ja-JP"/>
        </w:rPr>
        <w:t>Different]</w:t>
      </w:r>
    </w:p>
    <w:p w14:paraId="1E4022BC" w14:textId="392302FB" w:rsidR="002437C6" w:rsidRPr="005E165F" w:rsidRDefault="002437C6">
      <w:pPr>
        <w:pStyle w:val="ae"/>
        <w:rPr>
          <w:lang w:eastAsia="ja-JP"/>
        </w:rPr>
      </w:pPr>
      <w:r>
        <w:rPr>
          <w:rFonts w:hint="eastAsia"/>
          <w:lang w:eastAsia="ja-JP"/>
        </w:rPr>
        <w:t>・</w:t>
      </w:r>
      <w:proofErr w:type="gramStart"/>
      <w:r>
        <w:rPr>
          <w:rFonts w:hint="eastAsia"/>
          <w:lang w:eastAsia="ja-JP"/>
        </w:rPr>
        <w:t>あ</w:t>
      </w:r>
      <w:proofErr w:type="gramEnd"/>
    </w:p>
  </w:comment>
  <w:comment w:id="3" w:author="Microsoft Office User" w:date="2019-12-20T12:01:00Z" w:initials="MOU">
    <w:p w14:paraId="0E9B27F6" w14:textId="77777777" w:rsidR="00643A91" w:rsidRDefault="00643A91" w:rsidP="00643A91">
      <w:pPr>
        <w:pStyle w:val="ae"/>
        <w:rPr>
          <w:lang w:eastAsia="ja-JP"/>
        </w:rPr>
      </w:pPr>
      <w:r>
        <w:rPr>
          <w:rStyle w:val="ad"/>
        </w:rPr>
        <w:annotationRef/>
      </w:r>
      <w:r>
        <w:rPr>
          <w:rFonts w:hint="eastAsia"/>
          <w:lang w:eastAsia="ja-JP"/>
        </w:rPr>
        <w:t>[</w:t>
      </w:r>
      <w:r>
        <w:rPr>
          <w:lang w:eastAsia="ja-JP"/>
        </w:rPr>
        <w:t>Special Challenges]</w:t>
      </w:r>
    </w:p>
    <w:p w14:paraId="07E16D43" w14:textId="467E1957" w:rsidR="00643A91" w:rsidRDefault="00643A91" w:rsidP="00643A91">
      <w:pPr>
        <w:pStyle w:val="ae"/>
        <w:rPr>
          <w:lang w:eastAsia="ja-JP"/>
        </w:rPr>
      </w:pPr>
      <w:r>
        <w:rPr>
          <w:rFonts w:hint="eastAsia"/>
          <w:lang w:eastAsia="ja-JP"/>
        </w:rPr>
        <w:t>・ガイドラインをやたらと要求されるが、全く機能せず</w:t>
      </w:r>
    </w:p>
    <w:p w14:paraId="41C96F0C" w14:textId="77777777" w:rsidR="00643A91" w:rsidRDefault="00643A91" w:rsidP="00643A91">
      <w:pPr>
        <w:pStyle w:val="ae"/>
        <w:rPr>
          <w:lang w:eastAsia="ja-JP"/>
        </w:rPr>
      </w:pPr>
    </w:p>
    <w:p w14:paraId="6BA73337" w14:textId="77777777" w:rsidR="00643A91" w:rsidRDefault="00643A91" w:rsidP="00643A91">
      <w:pPr>
        <w:pStyle w:val="ae"/>
        <w:rPr>
          <w:lang w:eastAsia="ja-JP"/>
        </w:rPr>
      </w:pPr>
      <w:r>
        <w:rPr>
          <w:rFonts w:hint="eastAsia"/>
          <w:lang w:eastAsia="ja-JP"/>
        </w:rPr>
        <w:t>[</w:t>
      </w:r>
      <w:r>
        <w:rPr>
          <w:lang w:eastAsia="ja-JP"/>
        </w:rPr>
        <w:t>Creative Solutions]</w:t>
      </w:r>
    </w:p>
    <w:p w14:paraId="0864C45D" w14:textId="35FAA2E9" w:rsidR="00643A91" w:rsidRDefault="00643A91" w:rsidP="00643A91">
      <w:pPr>
        <w:pStyle w:val="ae"/>
        <w:rPr>
          <w:lang w:eastAsia="ja-JP"/>
        </w:rPr>
      </w:pPr>
      <w:r>
        <w:rPr>
          <w:rFonts w:hint="eastAsia"/>
          <w:lang w:eastAsia="ja-JP"/>
        </w:rPr>
        <w:t>・一緒に働いて成果を出す</w:t>
      </w:r>
    </w:p>
    <w:p w14:paraId="1CCDCF2C" w14:textId="77777777" w:rsidR="00643A91" w:rsidRDefault="00643A91" w:rsidP="00643A91">
      <w:pPr>
        <w:pStyle w:val="ae"/>
        <w:rPr>
          <w:lang w:eastAsia="ja-JP"/>
        </w:rPr>
      </w:pPr>
    </w:p>
    <w:p w14:paraId="1E9184FB" w14:textId="77777777" w:rsidR="00643A91" w:rsidRDefault="00643A91" w:rsidP="00643A91">
      <w:pPr>
        <w:pStyle w:val="ae"/>
        <w:rPr>
          <w:lang w:eastAsia="ja-JP"/>
        </w:rPr>
      </w:pPr>
      <w:r>
        <w:rPr>
          <w:rFonts w:hint="eastAsia"/>
          <w:lang w:eastAsia="ja-JP"/>
        </w:rPr>
        <w:t>[</w:t>
      </w:r>
      <w:r>
        <w:rPr>
          <w:lang w:eastAsia="ja-JP"/>
        </w:rPr>
        <w:t>Different]</w:t>
      </w:r>
    </w:p>
    <w:p w14:paraId="4FA75B49" w14:textId="77777777" w:rsidR="00643A91" w:rsidRPr="005E165F" w:rsidRDefault="00643A91" w:rsidP="00643A91">
      <w:pPr>
        <w:pStyle w:val="ae"/>
        <w:rPr>
          <w:lang w:eastAsia="ja-JP"/>
        </w:rPr>
      </w:pPr>
      <w:r>
        <w:rPr>
          <w:rFonts w:hint="eastAsia"/>
          <w:lang w:eastAsia="ja-JP"/>
        </w:rPr>
        <w:t>・</w:t>
      </w:r>
      <w:proofErr w:type="gramStart"/>
      <w:r>
        <w:rPr>
          <w:rFonts w:hint="eastAsia"/>
          <w:lang w:eastAsia="ja-JP"/>
        </w:rPr>
        <w:t>あ</w:t>
      </w:r>
      <w:proofErr w:type="gramEnd"/>
    </w:p>
    <w:p w14:paraId="134D99E5" w14:textId="231598FF" w:rsidR="00643A91" w:rsidRDefault="00643A91">
      <w:pPr>
        <w:pStyle w:val="ae"/>
      </w:pPr>
    </w:p>
  </w:comment>
  <w:comment w:id="4" w:author="Microsoft Office User" w:date="2019-12-20T12:02:00Z" w:initials="MOU">
    <w:p w14:paraId="19445EBA" w14:textId="77777777" w:rsidR="00D10B0C" w:rsidRDefault="00D10B0C" w:rsidP="00D10B0C">
      <w:pPr>
        <w:pStyle w:val="ae"/>
        <w:rPr>
          <w:lang w:eastAsia="ja-JP"/>
        </w:rPr>
      </w:pPr>
      <w:r>
        <w:rPr>
          <w:rStyle w:val="ad"/>
        </w:rPr>
        <w:annotationRef/>
      </w:r>
      <w:r>
        <w:rPr>
          <w:rFonts w:hint="eastAsia"/>
          <w:lang w:eastAsia="ja-JP"/>
        </w:rPr>
        <w:t>[</w:t>
      </w:r>
      <w:r>
        <w:rPr>
          <w:lang w:eastAsia="ja-JP"/>
        </w:rPr>
        <w:t>Special Challenges]</w:t>
      </w:r>
    </w:p>
    <w:p w14:paraId="6EF2B3CC" w14:textId="013905D8" w:rsidR="00D10B0C" w:rsidRDefault="00D10B0C" w:rsidP="00D10B0C">
      <w:pPr>
        <w:pStyle w:val="ae"/>
        <w:rPr>
          <w:lang w:eastAsia="ja-JP"/>
        </w:rPr>
      </w:pPr>
      <w:r>
        <w:rPr>
          <w:rFonts w:hint="eastAsia"/>
          <w:lang w:eastAsia="ja-JP"/>
        </w:rPr>
        <w:t>・ある程度認められた一方で、求められる範囲が「何でも屋」的に</w:t>
      </w:r>
    </w:p>
    <w:p w14:paraId="0E00A66A" w14:textId="77777777" w:rsidR="00D10B0C" w:rsidRDefault="00D10B0C" w:rsidP="00D10B0C">
      <w:pPr>
        <w:pStyle w:val="ae"/>
        <w:rPr>
          <w:lang w:eastAsia="ja-JP"/>
        </w:rPr>
      </w:pPr>
    </w:p>
    <w:p w14:paraId="49B8BEF3" w14:textId="77777777" w:rsidR="00D10B0C" w:rsidRDefault="00D10B0C" w:rsidP="00D10B0C">
      <w:pPr>
        <w:pStyle w:val="ae"/>
        <w:rPr>
          <w:lang w:eastAsia="ja-JP"/>
        </w:rPr>
      </w:pPr>
      <w:r>
        <w:rPr>
          <w:rFonts w:hint="eastAsia"/>
          <w:lang w:eastAsia="ja-JP"/>
        </w:rPr>
        <w:t>[</w:t>
      </w:r>
      <w:r>
        <w:rPr>
          <w:lang w:eastAsia="ja-JP"/>
        </w:rPr>
        <w:t>Creative Solutions]</w:t>
      </w:r>
    </w:p>
    <w:p w14:paraId="4F824AB7" w14:textId="372CC0D6" w:rsidR="00D10B0C" w:rsidRDefault="00D10B0C" w:rsidP="00D10B0C">
      <w:pPr>
        <w:pStyle w:val="ae"/>
        <w:rPr>
          <w:lang w:eastAsia="ja-JP"/>
        </w:rPr>
      </w:pPr>
      <w:r>
        <w:rPr>
          <w:rFonts w:hint="eastAsia"/>
          <w:lang w:eastAsia="ja-JP"/>
        </w:rPr>
        <w:t>・</w:t>
      </w:r>
      <w:r w:rsidR="00D82AA4">
        <w:rPr>
          <w:rFonts w:hint="eastAsia"/>
          <w:lang w:eastAsia="ja-JP"/>
        </w:rPr>
        <w:t>業務中に勉強し、</w:t>
      </w:r>
      <w:r w:rsidR="00D82AA4">
        <w:rPr>
          <w:lang w:eastAsia="ja-JP"/>
        </w:rPr>
        <w:t>Onboarding</w:t>
      </w:r>
      <w:r w:rsidR="00D82AA4">
        <w:rPr>
          <w:rFonts w:hint="eastAsia"/>
          <w:lang w:eastAsia="ja-JP"/>
        </w:rPr>
        <w:t>を高速化した</w:t>
      </w:r>
    </w:p>
    <w:p w14:paraId="54793189" w14:textId="1FA09B2D" w:rsidR="00D10B0C" w:rsidRDefault="00D10B0C" w:rsidP="00D10B0C">
      <w:pPr>
        <w:pStyle w:val="ae"/>
        <w:rPr>
          <w:lang w:eastAsia="ja-JP"/>
        </w:rPr>
      </w:pPr>
    </w:p>
    <w:p w14:paraId="6F6DBDF9" w14:textId="77777777" w:rsidR="00D82AA4" w:rsidRDefault="00D82AA4" w:rsidP="00D10B0C">
      <w:pPr>
        <w:pStyle w:val="ae"/>
        <w:rPr>
          <w:lang w:eastAsia="ja-JP"/>
        </w:rPr>
      </w:pPr>
    </w:p>
    <w:p w14:paraId="486E338E" w14:textId="77777777" w:rsidR="00D10B0C" w:rsidRDefault="00D10B0C" w:rsidP="00D10B0C">
      <w:pPr>
        <w:pStyle w:val="ae"/>
        <w:rPr>
          <w:lang w:eastAsia="ja-JP"/>
        </w:rPr>
      </w:pPr>
      <w:r>
        <w:rPr>
          <w:rFonts w:hint="eastAsia"/>
          <w:lang w:eastAsia="ja-JP"/>
        </w:rPr>
        <w:t>[</w:t>
      </w:r>
      <w:r>
        <w:rPr>
          <w:lang w:eastAsia="ja-JP"/>
        </w:rPr>
        <w:t>Different]</w:t>
      </w:r>
    </w:p>
    <w:p w14:paraId="46BC9FCF" w14:textId="42A63AE2" w:rsidR="00D10B0C" w:rsidRDefault="00D10B0C" w:rsidP="00D10B0C">
      <w:pPr>
        <w:pStyle w:val="ae"/>
        <w:rPr>
          <w:lang w:eastAsia="ja-JP"/>
        </w:rPr>
      </w:pPr>
      <w:r>
        <w:rPr>
          <w:rFonts w:hint="eastAsia"/>
          <w:lang w:eastAsia="ja-JP"/>
        </w:rPr>
        <w:t>・</w:t>
      </w:r>
      <w:r w:rsidR="00D82AA4">
        <w:rPr>
          <w:lang w:eastAsia="ja-JP"/>
        </w:rPr>
        <w:t>Agile2017/2018</w:t>
      </w:r>
      <w:r w:rsidR="00D82AA4">
        <w:rPr>
          <w:rFonts w:hint="eastAsia"/>
          <w:lang w:eastAsia="ja-JP"/>
        </w:rPr>
        <w:t>に参加して習得した知識を、実験して生かした</w:t>
      </w:r>
    </w:p>
    <w:p w14:paraId="48233851" w14:textId="071454D9" w:rsidR="00D10B0C" w:rsidRDefault="00D82AA4">
      <w:pPr>
        <w:pStyle w:val="ae"/>
        <w:rPr>
          <w:lang w:eastAsia="ja-JP"/>
        </w:rPr>
      </w:pPr>
      <w:r>
        <w:rPr>
          <w:rFonts w:hint="eastAsia"/>
          <w:lang w:eastAsia="ja-JP"/>
        </w:rPr>
        <w:t>・実は組織の隠れた課題にミートするものだった</w:t>
      </w:r>
    </w:p>
    <w:p w14:paraId="0D6633D4" w14:textId="0E756152" w:rsidR="00D82AA4" w:rsidRDefault="00D82AA4">
      <w:pPr>
        <w:pStyle w:val="ae"/>
        <w:rPr>
          <w:lang w:eastAsia="ja-JP"/>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6C7AD9" w15:done="0"/>
  <w15:commentEx w15:paraId="1E4022BC" w15:done="0"/>
  <w15:commentEx w15:paraId="134D99E5" w15:done="0"/>
  <w15:commentEx w15:paraId="0D6633D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6C7AD9" w16cid:durableId="21A72ECC"/>
  <w16cid:commentId w16cid:paraId="1E4022BC" w16cid:durableId="21A73520"/>
  <w16cid:commentId w16cid:paraId="134D99E5" w16cid:durableId="21A73682"/>
  <w16cid:commentId w16cid:paraId="0D6633D4" w16cid:durableId="21A736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810260" w14:textId="77777777" w:rsidR="00D4098B" w:rsidRDefault="00D4098B">
      <w:r>
        <w:separator/>
      </w:r>
    </w:p>
  </w:endnote>
  <w:endnote w:type="continuationSeparator" w:id="0">
    <w:p w14:paraId="60421227" w14:textId="77777777" w:rsidR="00D4098B" w:rsidRDefault="00D409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7E24F" w14:textId="77777777" w:rsidR="007E68C8" w:rsidRDefault="007E68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13603F1A" w:rsidR="00CD3AA5" w:rsidRPr="00AA7AD2" w:rsidRDefault="007E68C8" w:rsidP="00AA7AD2">
        <w:pPr>
          <w:pStyle w:val="ab"/>
          <w:jc w:val="right"/>
          <w:rPr>
            <w:rFonts w:ascii="NewCenturySchlbk-Roman" w:hAnsi="NewCenturySchlbk-Roman"/>
            <w:sz w:val="16"/>
            <w:szCs w:val="16"/>
          </w:rPr>
        </w:pPr>
        <w:r w:rsidRPr="007E68C8">
          <w:rPr>
            <w:rFonts w:ascii="NewCenturySchlbk-Roman" w:hAnsi="NewCenturySchlbk-Roman"/>
            <w:sz w:val="16"/>
            <w:szCs w:val="16"/>
          </w:rPr>
          <w:t>Team of Transformational Leaders</w:t>
        </w:r>
        <w:r w:rsidR="00CD3AA5" w:rsidRPr="00585A02">
          <w:rPr>
            <w:rFonts w:ascii="NewCenturySchlbk-Roman" w:hAnsi="NewCenturySchlbk-Roman"/>
            <w:sz w:val="16"/>
            <w:szCs w:val="16"/>
          </w:rPr>
          <w:t xml:space="preserve">: Page - </w:t>
        </w:r>
        <w:r w:rsidR="00CD3AA5" w:rsidRPr="00585A02">
          <w:rPr>
            <w:rFonts w:ascii="NewCenturySchlbk-Roman" w:hAnsi="NewCenturySchlbk-Roman"/>
            <w:sz w:val="16"/>
            <w:szCs w:val="16"/>
          </w:rPr>
          <w:fldChar w:fldCharType="begin"/>
        </w:r>
        <w:r w:rsidR="00CD3AA5" w:rsidRPr="00585A02">
          <w:rPr>
            <w:rFonts w:ascii="NewCenturySchlbk-Roman" w:hAnsi="NewCenturySchlbk-Roman"/>
            <w:sz w:val="16"/>
            <w:szCs w:val="16"/>
          </w:rPr>
          <w:instrText xml:space="preserve"> PAGE   \* MERGEFORMAT </w:instrText>
        </w:r>
        <w:r w:rsidR="00CD3AA5" w:rsidRPr="00585A02">
          <w:rPr>
            <w:rFonts w:ascii="NewCenturySchlbk-Roman" w:hAnsi="NewCenturySchlbk-Roman"/>
            <w:sz w:val="16"/>
            <w:szCs w:val="16"/>
          </w:rPr>
          <w:fldChar w:fldCharType="separate"/>
        </w:r>
        <w:r w:rsidR="00D73D31">
          <w:rPr>
            <w:rFonts w:ascii="NewCenturySchlbk-Roman" w:hAnsi="NewCenturySchlbk-Roman"/>
            <w:noProof/>
            <w:sz w:val="16"/>
            <w:szCs w:val="16"/>
          </w:rPr>
          <w:t>2</w:t>
        </w:r>
        <w:r w:rsidR="00CD3AA5"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446394" w14:textId="77777777" w:rsidR="007E68C8" w:rsidRDefault="007E68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8DE41C" w14:textId="77777777" w:rsidR="00D4098B" w:rsidRPr="00961868" w:rsidRDefault="00D4098B">
      <w:pPr>
        <w:rPr>
          <w:rFonts w:ascii="NewCenturySchlbk" w:hAnsi="NewCenturySchlbk"/>
        </w:rPr>
      </w:pPr>
      <w:r w:rsidRPr="00961868">
        <w:rPr>
          <w:rFonts w:ascii="NewCenturySchlbk" w:hAnsi="NewCenturySchlbk"/>
        </w:rPr>
        <w:separator/>
      </w:r>
    </w:p>
  </w:footnote>
  <w:footnote w:type="continuationSeparator" w:id="0">
    <w:p w14:paraId="7457C704" w14:textId="77777777" w:rsidR="00D4098B" w:rsidRDefault="00D409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3DCE3" w14:textId="77777777" w:rsidR="007E68C8" w:rsidRDefault="007E68C8">
    <w:pPr>
      <w:pStyle w:val="a9"/>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5BA096" w14:textId="77777777" w:rsidR="007E68C8" w:rsidRDefault="007E68C8">
    <w:pPr>
      <w:pStyle w:val="a9"/>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DC50C" w14:textId="77777777" w:rsidR="007E68C8" w:rsidRDefault="007E68C8">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bordersDoNotSurroundHeader/>
  <w:bordersDoNotSurroundFooter/>
  <w:activeWritingStyle w:appName="MSWord" w:lang="en-US" w:vendorID="64" w:dllVersion="6" w:nlCheck="1" w:checkStyle="0"/>
  <w:activeWritingStyle w:appName="MSWord" w:lang="ja-JP" w:vendorID="64" w:dllVersion="6" w:nlCheck="1" w:checkStyle="0"/>
  <w:activeWritingStyle w:appName="MSWord" w:lang="en-US" w:vendorID="64" w:dllVersion="4096" w:nlCheck="1" w:checkStyle="0"/>
  <w:activeWritingStyle w:appName="MSWord" w:lang="ja-JP" w:vendorID="64" w:dllVersion="0" w:nlCheck="1" w:checkStyle="1"/>
  <w:proofState w:grammar="clean"/>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366"/>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6E31"/>
    <w:rsid w:val="00007899"/>
    <w:rsid w:val="00007D7E"/>
    <w:rsid w:val="00010159"/>
    <w:rsid w:val="00010161"/>
    <w:rsid w:val="000104E9"/>
    <w:rsid w:val="00010AAA"/>
    <w:rsid w:val="00011140"/>
    <w:rsid w:val="0001167A"/>
    <w:rsid w:val="00011A5E"/>
    <w:rsid w:val="00011A9C"/>
    <w:rsid w:val="00011ECA"/>
    <w:rsid w:val="00011F1A"/>
    <w:rsid w:val="00012121"/>
    <w:rsid w:val="00012272"/>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588"/>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0E3"/>
    <w:rsid w:val="000264EC"/>
    <w:rsid w:val="00026518"/>
    <w:rsid w:val="0002666A"/>
    <w:rsid w:val="0002677B"/>
    <w:rsid w:val="000269B1"/>
    <w:rsid w:val="00026A2D"/>
    <w:rsid w:val="00026B23"/>
    <w:rsid w:val="00026DC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71A"/>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1AD7"/>
    <w:rsid w:val="00042A86"/>
    <w:rsid w:val="00042D12"/>
    <w:rsid w:val="0004353B"/>
    <w:rsid w:val="000437A1"/>
    <w:rsid w:val="00043CCF"/>
    <w:rsid w:val="00043D48"/>
    <w:rsid w:val="000444AE"/>
    <w:rsid w:val="0004477B"/>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791"/>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093"/>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525"/>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6E1"/>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73F"/>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D7A"/>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6F5"/>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4D8"/>
    <w:rsid w:val="000F3AFE"/>
    <w:rsid w:val="000F3B93"/>
    <w:rsid w:val="000F3E13"/>
    <w:rsid w:val="000F426D"/>
    <w:rsid w:val="000F426F"/>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C89"/>
    <w:rsid w:val="00100D63"/>
    <w:rsid w:val="0010132A"/>
    <w:rsid w:val="0010158E"/>
    <w:rsid w:val="001016D1"/>
    <w:rsid w:val="001018B8"/>
    <w:rsid w:val="00101C5B"/>
    <w:rsid w:val="001021B6"/>
    <w:rsid w:val="00102284"/>
    <w:rsid w:val="001025E6"/>
    <w:rsid w:val="00102699"/>
    <w:rsid w:val="00102AAA"/>
    <w:rsid w:val="00103463"/>
    <w:rsid w:val="001034B8"/>
    <w:rsid w:val="00103522"/>
    <w:rsid w:val="001036AA"/>
    <w:rsid w:val="00103E7A"/>
    <w:rsid w:val="001041E3"/>
    <w:rsid w:val="00104457"/>
    <w:rsid w:val="0010469C"/>
    <w:rsid w:val="00104CF4"/>
    <w:rsid w:val="00104F2A"/>
    <w:rsid w:val="00105510"/>
    <w:rsid w:val="001055FE"/>
    <w:rsid w:val="00105792"/>
    <w:rsid w:val="00105873"/>
    <w:rsid w:val="00105936"/>
    <w:rsid w:val="00105A29"/>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124"/>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302"/>
    <w:rsid w:val="00134BA0"/>
    <w:rsid w:val="00134C49"/>
    <w:rsid w:val="00134DE6"/>
    <w:rsid w:val="0013546F"/>
    <w:rsid w:val="00136519"/>
    <w:rsid w:val="001372AC"/>
    <w:rsid w:val="00137668"/>
    <w:rsid w:val="001378C1"/>
    <w:rsid w:val="00137BCC"/>
    <w:rsid w:val="00137CD4"/>
    <w:rsid w:val="00137CF4"/>
    <w:rsid w:val="00137E06"/>
    <w:rsid w:val="00140393"/>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A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56C"/>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5E0B"/>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74"/>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32F"/>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BAB"/>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97A"/>
    <w:rsid w:val="00220D18"/>
    <w:rsid w:val="002211D4"/>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85E"/>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7C6"/>
    <w:rsid w:val="00243CC1"/>
    <w:rsid w:val="00243DC7"/>
    <w:rsid w:val="00244856"/>
    <w:rsid w:val="00244ADB"/>
    <w:rsid w:val="00244F50"/>
    <w:rsid w:val="002454B2"/>
    <w:rsid w:val="00245E34"/>
    <w:rsid w:val="00245F6B"/>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5C0"/>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30E9"/>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4B4"/>
    <w:rsid w:val="00283655"/>
    <w:rsid w:val="0028369D"/>
    <w:rsid w:val="00283A87"/>
    <w:rsid w:val="00284075"/>
    <w:rsid w:val="00284462"/>
    <w:rsid w:val="00284698"/>
    <w:rsid w:val="0028506F"/>
    <w:rsid w:val="00285089"/>
    <w:rsid w:val="00285272"/>
    <w:rsid w:val="0028551F"/>
    <w:rsid w:val="00285636"/>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5E1"/>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3E94"/>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3FC3"/>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3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11"/>
    <w:rsid w:val="002F3131"/>
    <w:rsid w:val="002F3406"/>
    <w:rsid w:val="002F382F"/>
    <w:rsid w:val="002F38E0"/>
    <w:rsid w:val="002F3E2C"/>
    <w:rsid w:val="002F4A83"/>
    <w:rsid w:val="002F4BAA"/>
    <w:rsid w:val="002F4E0F"/>
    <w:rsid w:val="002F5077"/>
    <w:rsid w:val="002F516B"/>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4F7"/>
    <w:rsid w:val="00305812"/>
    <w:rsid w:val="00305BE3"/>
    <w:rsid w:val="00305DD8"/>
    <w:rsid w:val="00306260"/>
    <w:rsid w:val="003064D8"/>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6F98"/>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72E"/>
    <w:rsid w:val="003578F4"/>
    <w:rsid w:val="003579D1"/>
    <w:rsid w:val="00357E1E"/>
    <w:rsid w:val="00360180"/>
    <w:rsid w:val="00360261"/>
    <w:rsid w:val="0036029B"/>
    <w:rsid w:val="003602F3"/>
    <w:rsid w:val="003618C0"/>
    <w:rsid w:val="00361B78"/>
    <w:rsid w:val="00361E8F"/>
    <w:rsid w:val="00361F0A"/>
    <w:rsid w:val="003620BE"/>
    <w:rsid w:val="00362562"/>
    <w:rsid w:val="003625AF"/>
    <w:rsid w:val="00362CAD"/>
    <w:rsid w:val="00362D64"/>
    <w:rsid w:val="00362F16"/>
    <w:rsid w:val="0036372D"/>
    <w:rsid w:val="00363951"/>
    <w:rsid w:val="00363C82"/>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AF1"/>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0A2B"/>
    <w:rsid w:val="0038104F"/>
    <w:rsid w:val="003813B5"/>
    <w:rsid w:val="00381B90"/>
    <w:rsid w:val="003820D3"/>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6DC"/>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2791"/>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4FF9"/>
    <w:rsid w:val="003E53C0"/>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BF5"/>
    <w:rsid w:val="003F3E1A"/>
    <w:rsid w:val="003F4F0A"/>
    <w:rsid w:val="003F5365"/>
    <w:rsid w:val="003F538E"/>
    <w:rsid w:val="003F5CA4"/>
    <w:rsid w:val="003F6110"/>
    <w:rsid w:val="003F6257"/>
    <w:rsid w:val="003F6695"/>
    <w:rsid w:val="003F7722"/>
    <w:rsid w:val="003F7C1D"/>
    <w:rsid w:val="00400012"/>
    <w:rsid w:val="00400331"/>
    <w:rsid w:val="004003E2"/>
    <w:rsid w:val="00400E2E"/>
    <w:rsid w:val="00401184"/>
    <w:rsid w:val="00401B8E"/>
    <w:rsid w:val="00402776"/>
    <w:rsid w:val="004027B2"/>
    <w:rsid w:val="00402828"/>
    <w:rsid w:val="00402E44"/>
    <w:rsid w:val="00402FE5"/>
    <w:rsid w:val="0040301F"/>
    <w:rsid w:val="00403607"/>
    <w:rsid w:val="004037F3"/>
    <w:rsid w:val="00403BEB"/>
    <w:rsid w:val="00403C23"/>
    <w:rsid w:val="00403F22"/>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294"/>
    <w:rsid w:val="00412660"/>
    <w:rsid w:val="0041288F"/>
    <w:rsid w:val="004128FF"/>
    <w:rsid w:val="00412B6C"/>
    <w:rsid w:val="00412C1A"/>
    <w:rsid w:val="00412F1D"/>
    <w:rsid w:val="0041323A"/>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3E02"/>
    <w:rsid w:val="00444142"/>
    <w:rsid w:val="00444359"/>
    <w:rsid w:val="004445B7"/>
    <w:rsid w:val="00444734"/>
    <w:rsid w:val="00444910"/>
    <w:rsid w:val="00445019"/>
    <w:rsid w:val="0044526D"/>
    <w:rsid w:val="0044554D"/>
    <w:rsid w:val="00445E24"/>
    <w:rsid w:val="004464AD"/>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7E0"/>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5D09"/>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0961"/>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037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2785"/>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7B4"/>
    <w:rsid w:val="004B18CC"/>
    <w:rsid w:val="004B1E4A"/>
    <w:rsid w:val="004B1FA7"/>
    <w:rsid w:val="004B1FBF"/>
    <w:rsid w:val="004B208C"/>
    <w:rsid w:val="004B2159"/>
    <w:rsid w:val="004B2261"/>
    <w:rsid w:val="004B29A8"/>
    <w:rsid w:val="004B30D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060"/>
    <w:rsid w:val="004B7117"/>
    <w:rsid w:val="004B7A35"/>
    <w:rsid w:val="004B7A75"/>
    <w:rsid w:val="004B7B50"/>
    <w:rsid w:val="004B7CA5"/>
    <w:rsid w:val="004C05E5"/>
    <w:rsid w:val="004C0980"/>
    <w:rsid w:val="004C1020"/>
    <w:rsid w:val="004C1A15"/>
    <w:rsid w:val="004C1C30"/>
    <w:rsid w:val="004C21EA"/>
    <w:rsid w:val="004C263D"/>
    <w:rsid w:val="004C27DE"/>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C7791"/>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1E9"/>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0A9F"/>
    <w:rsid w:val="004F0C63"/>
    <w:rsid w:val="004F1010"/>
    <w:rsid w:val="004F1440"/>
    <w:rsid w:val="004F1595"/>
    <w:rsid w:val="004F1690"/>
    <w:rsid w:val="004F178E"/>
    <w:rsid w:val="004F1ABB"/>
    <w:rsid w:val="004F1AF0"/>
    <w:rsid w:val="004F1FAD"/>
    <w:rsid w:val="004F2538"/>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37D"/>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AB5"/>
    <w:rsid w:val="00552D21"/>
    <w:rsid w:val="005532D3"/>
    <w:rsid w:val="00553525"/>
    <w:rsid w:val="00553645"/>
    <w:rsid w:val="00553681"/>
    <w:rsid w:val="00553EE1"/>
    <w:rsid w:val="005543D5"/>
    <w:rsid w:val="005560A6"/>
    <w:rsid w:val="005562F9"/>
    <w:rsid w:val="00556919"/>
    <w:rsid w:val="00556934"/>
    <w:rsid w:val="005569C2"/>
    <w:rsid w:val="005569CF"/>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0CF7"/>
    <w:rsid w:val="00571004"/>
    <w:rsid w:val="0057146D"/>
    <w:rsid w:val="0057153C"/>
    <w:rsid w:val="0057155F"/>
    <w:rsid w:val="0057172B"/>
    <w:rsid w:val="0057181E"/>
    <w:rsid w:val="00571BE7"/>
    <w:rsid w:val="005724A1"/>
    <w:rsid w:val="00572607"/>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73F"/>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2A73"/>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98"/>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59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165F"/>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991"/>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5FDC"/>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1AB"/>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28FD"/>
    <w:rsid w:val="00643599"/>
    <w:rsid w:val="006438F6"/>
    <w:rsid w:val="00643A16"/>
    <w:rsid w:val="00643A91"/>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938"/>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6B82"/>
    <w:rsid w:val="00657700"/>
    <w:rsid w:val="00660083"/>
    <w:rsid w:val="006606C5"/>
    <w:rsid w:val="00660BF4"/>
    <w:rsid w:val="00661272"/>
    <w:rsid w:val="00661462"/>
    <w:rsid w:val="00663048"/>
    <w:rsid w:val="00663B82"/>
    <w:rsid w:val="00664144"/>
    <w:rsid w:val="00664363"/>
    <w:rsid w:val="006644E3"/>
    <w:rsid w:val="0066493C"/>
    <w:rsid w:val="00664C4C"/>
    <w:rsid w:val="00664D4B"/>
    <w:rsid w:val="00664FDC"/>
    <w:rsid w:val="006652AD"/>
    <w:rsid w:val="0066543D"/>
    <w:rsid w:val="00665A71"/>
    <w:rsid w:val="00665B69"/>
    <w:rsid w:val="006664B2"/>
    <w:rsid w:val="00666A62"/>
    <w:rsid w:val="006675A1"/>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BF9"/>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DED"/>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D9F"/>
    <w:rsid w:val="006A744E"/>
    <w:rsid w:val="006A7679"/>
    <w:rsid w:val="006A7DBC"/>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16A"/>
    <w:rsid w:val="006E0A0C"/>
    <w:rsid w:val="006E0ED5"/>
    <w:rsid w:val="006E113B"/>
    <w:rsid w:val="006E12CD"/>
    <w:rsid w:val="006E1478"/>
    <w:rsid w:val="006E14F6"/>
    <w:rsid w:val="006E1C68"/>
    <w:rsid w:val="006E1F2F"/>
    <w:rsid w:val="006E2115"/>
    <w:rsid w:val="006E25C4"/>
    <w:rsid w:val="006E284B"/>
    <w:rsid w:val="006E2E17"/>
    <w:rsid w:val="006E37AD"/>
    <w:rsid w:val="006E3DF4"/>
    <w:rsid w:val="006E413D"/>
    <w:rsid w:val="006E4B1B"/>
    <w:rsid w:val="006E4BFE"/>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6F"/>
    <w:rsid w:val="006F7A9F"/>
    <w:rsid w:val="006F7C0B"/>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586"/>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741"/>
    <w:rsid w:val="00711895"/>
    <w:rsid w:val="00711D79"/>
    <w:rsid w:val="00712E5E"/>
    <w:rsid w:val="00712E8F"/>
    <w:rsid w:val="00712F35"/>
    <w:rsid w:val="00713049"/>
    <w:rsid w:val="007131A0"/>
    <w:rsid w:val="0071334B"/>
    <w:rsid w:val="007135F0"/>
    <w:rsid w:val="00713C55"/>
    <w:rsid w:val="00713F82"/>
    <w:rsid w:val="00714260"/>
    <w:rsid w:val="007145A4"/>
    <w:rsid w:val="00714762"/>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2000E"/>
    <w:rsid w:val="007201E8"/>
    <w:rsid w:val="0072063F"/>
    <w:rsid w:val="007206D4"/>
    <w:rsid w:val="00720A4A"/>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B93"/>
    <w:rsid w:val="00733EC7"/>
    <w:rsid w:val="007340A8"/>
    <w:rsid w:val="007344CA"/>
    <w:rsid w:val="0073482C"/>
    <w:rsid w:val="00734865"/>
    <w:rsid w:val="00734AD4"/>
    <w:rsid w:val="00734F66"/>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1F00"/>
    <w:rsid w:val="00752314"/>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8B6"/>
    <w:rsid w:val="007579E7"/>
    <w:rsid w:val="00757A18"/>
    <w:rsid w:val="00757A65"/>
    <w:rsid w:val="00757AF3"/>
    <w:rsid w:val="007605D4"/>
    <w:rsid w:val="007605F1"/>
    <w:rsid w:val="00760787"/>
    <w:rsid w:val="0076128B"/>
    <w:rsid w:val="0076144A"/>
    <w:rsid w:val="0076193C"/>
    <w:rsid w:val="007619B8"/>
    <w:rsid w:val="00761B86"/>
    <w:rsid w:val="00761D75"/>
    <w:rsid w:val="0076242D"/>
    <w:rsid w:val="0076299F"/>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5D50"/>
    <w:rsid w:val="0076696E"/>
    <w:rsid w:val="0076697C"/>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1F93"/>
    <w:rsid w:val="007825BF"/>
    <w:rsid w:val="00782890"/>
    <w:rsid w:val="007829F7"/>
    <w:rsid w:val="00782A29"/>
    <w:rsid w:val="00782BAA"/>
    <w:rsid w:val="007843CC"/>
    <w:rsid w:val="00784413"/>
    <w:rsid w:val="00784427"/>
    <w:rsid w:val="00784432"/>
    <w:rsid w:val="00784E96"/>
    <w:rsid w:val="0078702D"/>
    <w:rsid w:val="007871A2"/>
    <w:rsid w:val="0078776E"/>
    <w:rsid w:val="00787B11"/>
    <w:rsid w:val="00787DDB"/>
    <w:rsid w:val="00790007"/>
    <w:rsid w:val="007901E1"/>
    <w:rsid w:val="0079027C"/>
    <w:rsid w:val="00791C4C"/>
    <w:rsid w:val="00791CEA"/>
    <w:rsid w:val="00793136"/>
    <w:rsid w:val="0079389F"/>
    <w:rsid w:val="00793910"/>
    <w:rsid w:val="00793AC8"/>
    <w:rsid w:val="00793D46"/>
    <w:rsid w:val="00793FED"/>
    <w:rsid w:val="00794693"/>
    <w:rsid w:val="0079500B"/>
    <w:rsid w:val="00795119"/>
    <w:rsid w:val="00795466"/>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DA9"/>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843"/>
    <w:rsid w:val="007B09B2"/>
    <w:rsid w:val="007B118B"/>
    <w:rsid w:val="007B1560"/>
    <w:rsid w:val="007B194F"/>
    <w:rsid w:val="007B19C1"/>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3E"/>
    <w:rsid w:val="007C5EFC"/>
    <w:rsid w:val="007C66A3"/>
    <w:rsid w:val="007C68AB"/>
    <w:rsid w:val="007C70C6"/>
    <w:rsid w:val="007C727D"/>
    <w:rsid w:val="007C72DA"/>
    <w:rsid w:val="007C767B"/>
    <w:rsid w:val="007C779D"/>
    <w:rsid w:val="007C7B1B"/>
    <w:rsid w:val="007C7BBF"/>
    <w:rsid w:val="007D035A"/>
    <w:rsid w:val="007D100D"/>
    <w:rsid w:val="007D10F1"/>
    <w:rsid w:val="007D123B"/>
    <w:rsid w:val="007D13B2"/>
    <w:rsid w:val="007D1DFC"/>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45"/>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8C8"/>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9C1"/>
    <w:rsid w:val="00813A83"/>
    <w:rsid w:val="00813ED5"/>
    <w:rsid w:val="00814086"/>
    <w:rsid w:val="00814320"/>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CC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570"/>
    <w:rsid w:val="008338E8"/>
    <w:rsid w:val="00833AC1"/>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87F20"/>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658D"/>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3BA"/>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1D18"/>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5ADA"/>
    <w:rsid w:val="00935DCF"/>
    <w:rsid w:val="00935FA7"/>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757"/>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117"/>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16C"/>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5F8"/>
    <w:rsid w:val="009A076A"/>
    <w:rsid w:val="009A0851"/>
    <w:rsid w:val="009A0B6B"/>
    <w:rsid w:val="009A1032"/>
    <w:rsid w:val="009A1241"/>
    <w:rsid w:val="009A1987"/>
    <w:rsid w:val="009A1D1E"/>
    <w:rsid w:val="009A1D8C"/>
    <w:rsid w:val="009A2A58"/>
    <w:rsid w:val="009A2EA5"/>
    <w:rsid w:val="009A388B"/>
    <w:rsid w:val="009A3E79"/>
    <w:rsid w:val="009A4D74"/>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0A8"/>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5D11"/>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29A"/>
    <w:rsid w:val="00A12CD2"/>
    <w:rsid w:val="00A12E0E"/>
    <w:rsid w:val="00A13191"/>
    <w:rsid w:val="00A1390E"/>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7E6"/>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864"/>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5F52"/>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885"/>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463"/>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359"/>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41D"/>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0FC"/>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66"/>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22"/>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941"/>
    <w:rsid w:val="00B43AB8"/>
    <w:rsid w:val="00B43B86"/>
    <w:rsid w:val="00B443E5"/>
    <w:rsid w:val="00B44748"/>
    <w:rsid w:val="00B44B50"/>
    <w:rsid w:val="00B44E33"/>
    <w:rsid w:val="00B44F90"/>
    <w:rsid w:val="00B453ED"/>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297C"/>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02F"/>
    <w:rsid w:val="00B90287"/>
    <w:rsid w:val="00B906BA"/>
    <w:rsid w:val="00B90D35"/>
    <w:rsid w:val="00B91222"/>
    <w:rsid w:val="00B91275"/>
    <w:rsid w:val="00B9159B"/>
    <w:rsid w:val="00B91779"/>
    <w:rsid w:val="00B9181B"/>
    <w:rsid w:val="00B91E01"/>
    <w:rsid w:val="00B92331"/>
    <w:rsid w:val="00B923DC"/>
    <w:rsid w:val="00B9251C"/>
    <w:rsid w:val="00B925F2"/>
    <w:rsid w:val="00B92919"/>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78F"/>
    <w:rsid w:val="00BA0876"/>
    <w:rsid w:val="00BA0AEF"/>
    <w:rsid w:val="00BA13C7"/>
    <w:rsid w:val="00BA1CD2"/>
    <w:rsid w:val="00BA316A"/>
    <w:rsid w:val="00BA3194"/>
    <w:rsid w:val="00BA31E4"/>
    <w:rsid w:val="00BA3430"/>
    <w:rsid w:val="00BA361C"/>
    <w:rsid w:val="00BA3659"/>
    <w:rsid w:val="00BA3859"/>
    <w:rsid w:val="00BA3CF8"/>
    <w:rsid w:val="00BA3F0F"/>
    <w:rsid w:val="00BA471D"/>
    <w:rsid w:val="00BA4798"/>
    <w:rsid w:val="00BA48C6"/>
    <w:rsid w:val="00BA497B"/>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01C"/>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2B3A"/>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3B25"/>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19"/>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521"/>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1891"/>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3E8"/>
    <w:rsid w:val="00C16C6B"/>
    <w:rsid w:val="00C16F3E"/>
    <w:rsid w:val="00C170AA"/>
    <w:rsid w:val="00C17368"/>
    <w:rsid w:val="00C1745A"/>
    <w:rsid w:val="00C174EC"/>
    <w:rsid w:val="00C17694"/>
    <w:rsid w:val="00C17E5C"/>
    <w:rsid w:val="00C203DA"/>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BA"/>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7CD"/>
    <w:rsid w:val="00C458E5"/>
    <w:rsid w:val="00C45A63"/>
    <w:rsid w:val="00C45C8A"/>
    <w:rsid w:val="00C45CFC"/>
    <w:rsid w:val="00C46207"/>
    <w:rsid w:val="00C46674"/>
    <w:rsid w:val="00C469C4"/>
    <w:rsid w:val="00C46BE4"/>
    <w:rsid w:val="00C46D35"/>
    <w:rsid w:val="00C4708C"/>
    <w:rsid w:val="00C47585"/>
    <w:rsid w:val="00C477D5"/>
    <w:rsid w:val="00C47EB3"/>
    <w:rsid w:val="00C47FF4"/>
    <w:rsid w:val="00C500DF"/>
    <w:rsid w:val="00C504A0"/>
    <w:rsid w:val="00C50857"/>
    <w:rsid w:val="00C50FD2"/>
    <w:rsid w:val="00C510A0"/>
    <w:rsid w:val="00C51421"/>
    <w:rsid w:val="00C516A1"/>
    <w:rsid w:val="00C517EC"/>
    <w:rsid w:val="00C52090"/>
    <w:rsid w:val="00C52385"/>
    <w:rsid w:val="00C52441"/>
    <w:rsid w:val="00C52F22"/>
    <w:rsid w:val="00C53196"/>
    <w:rsid w:val="00C531C2"/>
    <w:rsid w:val="00C536EE"/>
    <w:rsid w:val="00C53719"/>
    <w:rsid w:val="00C53CE5"/>
    <w:rsid w:val="00C53FEC"/>
    <w:rsid w:val="00C5411B"/>
    <w:rsid w:val="00C5450D"/>
    <w:rsid w:val="00C54B85"/>
    <w:rsid w:val="00C55235"/>
    <w:rsid w:val="00C55438"/>
    <w:rsid w:val="00C55473"/>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5DC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9B0"/>
    <w:rsid w:val="00CA2DB6"/>
    <w:rsid w:val="00CA34FA"/>
    <w:rsid w:val="00CA3848"/>
    <w:rsid w:val="00CA38A9"/>
    <w:rsid w:val="00CA39CD"/>
    <w:rsid w:val="00CA3B23"/>
    <w:rsid w:val="00CA3C82"/>
    <w:rsid w:val="00CA3F6C"/>
    <w:rsid w:val="00CA4018"/>
    <w:rsid w:val="00CA4198"/>
    <w:rsid w:val="00CA452F"/>
    <w:rsid w:val="00CA463A"/>
    <w:rsid w:val="00CA4A1E"/>
    <w:rsid w:val="00CA5332"/>
    <w:rsid w:val="00CA5651"/>
    <w:rsid w:val="00CA58A8"/>
    <w:rsid w:val="00CA58E3"/>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776"/>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6A5"/>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F7B"/>
    <w:rsid w:val="00D0118B"/>
    <w:rsid w:val="00D01228"/>
    <w:rsid w:val="00D019D8"/>
    <w:rsid w:val="00D01A04"/>
    <w:rsid w:val="00D01F30"/>
    <w:rsid w:val="00D023AB"/>
    <w:rsid w:val="00D0346C"/>
    <w:rsid w:val="00D03672"/>
    <w:rsid w:val="00D04269"/>
    <w:rsid w:val="00D04356"/>
    <w:rsid w:val="00D04679"/>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0B0C"/>
    <w:rsid w:val="00D10B2F"/>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3C7"/>
    <w:rsid w:val="00D30787"/>
    <w:rsid w:val="00D3093F"/>
    <w:rsid w:val="00D30963"/>
    <w:rsid w:val="00D309B3"/>
    <w:rsid w:val="00D309B7"/>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6FE8"/>
    <w:rsid w:val="00D37627"/>
    <w:rsid w:val="00D37A60"/>
    <w:rsid w:val="00D40245"/>
    <w:rsid w:val="00D40865"/>
    <w:rsid w:val="00D4098B"/>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0CD"/>
    <w:rsid w:val="00D72132"/>
    <w:rsid w:val="00D7237D"/>
    <w:rsid w:val="00D72549"/>
    <w:rsid w:val="00D7261E"/>
    <w:rsid w:val="00D72F28"/>
    <w:rsid w:val="00D73D31"/>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62"/>
    <w:rsid w:val="00D77ECE"/>
    <w:rsid w:val="00D77F76"/>
    <w:rsid w:val="00D800D6"/>
    <w:rsid w:val="00D800EC"/>
    <w:rsid w:val="00D80BB1"/>
    <w:rsid w:val="00D80D31"/>
    <w:rsid w:val="00D80F35"/>
    <w:rsid w:val="00D81A43"/>
    <w:rsid w:val="00D81B57"/>
    <w:rsid w:val="00D81D66"/>
    <w:rsid w:val="00D82AA4"/>
    <w:rsid w:val="00D82E8B"/>
    <w:rsid w:val="00D83490"/>
    <w:rsid w:val="00D839B1"/>
    <w:rsid w:val="00D8434E"/>
    <w:rsid w:val="00D84F7F"/>
    <w:rsid w:val="00D854FA"/>
    <w:rsid w:val="00D85F1D"/>
    <w:rsid w:val="00D861EE"/>
    <w:rsid w:val="00D8714F"/>
    <w:rsid w:val="00D875D9"/>
    <w:rsid w:val="00D8773F"/>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4F2"/>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D93"/>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4ED7"/>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994"/>
    <w:rsid w:val="00DF1A70"/>
    <w:rsid w:val="00DF1AA8"/>
    <w:rsid w:val="00DF1CAE"/>
    <w:rsid w:val="00DF1CDA"/>
    <w:rsid w:val="00DF29F9"/>
    <w:rsid w:val="00DF2A49"/>
    <w:rsid w:val="00DF2A9B"/>
    <w:rsid w:val="00DF2F1F"/>
    <w:rsid w:val="00DF32AC"/>
    <w:rsid w:val="00DF3C94"/>
    <w:rsid w:val="00DF3ED6"/>
    <w:rsid w:val="00DF4138"/>
    <w:rsid w:val="00DF422A"/>
    <w:rsid w:val="00DF4AC8"/>
    <w:rsid w:val="00DF4D55"/>
    <w:rsid w:val="00DF4F49"/>
    <w:rsid w:val="00DF52E0"/>
    <w:rsid w:val="00DF5389"/>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07EE9"/>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2C0F"/>
    <w:rsid w:val="00E13138"/>
    <w:rsid w:val="00E139B1"/>
    <w:rsid w:val="00E13CE3"/>
    <w:rsid w:val="00E13ED8"/>
    <w:rsid w:val="00E14172"/>
    <w:rsid w:val="00E146E7"/>
    <w:rsid w:val="00E14741"/>
    <w:rsid w:val="00E14C59"/>
    <w:rsid w:val="00E1509A"/>
    <w:rsid w:val="00E151B6"/>
    <w:rsid w:val="00E1520D"/>
    <w:rsid w:val="00E153BB"/>
    <w:rsid w:val="00E155F8"/>
    <w:rsid w:val="00E15706"/>
    <w:rsid w:val="00E1613B"/>
    <w:rsid w:val="00E16191"/>
    <w:rsid w:val="00E16461"/>
    <w:rsid w:val="00E17034"/>
    <w:rsid w:val="00E1721E"/>
    <w:rsid w:val="00E1722B"/>
    <w:rsid w:val="00E17274"/>
    <w:rsid w:val="00E1734B"/>
    <w:rsid w:val="00E17815"/>
    <w:rsid w:val="00E17896"/>
    <w:rsid w:val="00E179FB"/>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152"/>
    <w:rsid w:val="00E523A4"/>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03B"/>
    <w:rsid w:val="00E67321"/>
    <w:rsid w:val="00E675C0"/>
    <w:rsid w:val="00E679E7"/>
    <w:rsid w:val="00E67BE4"/>
    <w:rsid w:val="00E67E50"/>
    <w:rsid w:val="00E67E6D"/>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C29"/>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4F6"/>
    <w:rsid w:val="00E95C33"/>
    <w:rsid w:val="00E962E1"/>
    <w:rsid w:val="00E96459"/>
    <w:rsid w:val="00E96EF9"/>
    <w:rsid w:val="00E975C3"/>
    <w:rsid w:val="00E9785A"/>
    <w:rsid w:val="00E97AA3"/>
    <w:rsid w:val="00E97BB3"/>
    <w:rsid w:val="00EA02B6"/>
    <w:rsid w:val="00EA0634"/>
    <w:rsid w:val="00EA087F"/>
    <w:rsid w:val="00EA1158"/>
    <w:rsid w:val="00EA1B8D"/>
    <w:rsid w:val="00EA1B99"/>
    <w:rsid w:val="00EA1BCE"/>
    <w:rsid w:val="00EA1F12"/>
    <w:rsid w:val="00EA258A"/>
    <w:rsid w:val="00EA2D67"/>
    <w:rsid w:val="00EA30B9"/>
    <w:rsid w:val="00EA31E4"/>
    <w:rsid w:val="00EA35E3"/>
    <w:rsid w:val="00EA35F0"/>
    <w:rsid w:val="00EA3893"/>
    <w:rsid w:val="00EA38D6"/>
    <w:rsid w:val="00EA3DEA"/>
    <w:rsid w:val="00EA4320"/>
    <w:rsid w:val="00EA4418"/>
    <w:rsid w:val="00EA48C3"/>
    <w:rsid w:val="00EA4BED"/>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19"/>
    <w:rsid w:val="00ED0FD7"/>
    <w:rsid w:val="00ED108D"/>
    <w:rsid w:val="00ED13C3"/>
    <w:rsid w:val="00ED151E"/>
    <w:rsid w:val="00ED1801"/>
    <w:rsid w:val="00ED1BE8"/>
    <w:rsid w:val="00ED1E8F"/>
    <w:rsid w:val="00ED230E"/>
    <w:rsid w:val="00ED247B"/>
    <w:rsid w:val="00ED2786"/>
    <w:rsid w:val="00ED2BCB"/>
    <w:rsid w:val="00ED2C9B"/>
    <w:rsid w:val="00ED2DCE"/>
    <w:rsid w:val="00ED2E37"/>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1C0"/>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493"/>
    <w:rsid w:val="00EE567A"/>
    <w:rsid w:val="00EE58EA"/>
    <w:rsid w:val="00EE5AA5"/>
    <w:rsid w:val="00EE5D35"/>
    <w:rsid w:val="00EE61C8"/>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71A"/>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1F07"/>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190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640A"/>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4C23"/>
    <w:rsid w:val="00F4505E"/>
    <w:rsid w:val="00F4507E"/>
    <w:rsid w:val="00F453B6"/>
    <w:rsid w:val="00F45514"/>
    <w:rsid w:val="00F45B87"/>
    <w:rsid w:val="00F45D6F"/>
    <w:rsid w:val="00F46CEC"/>
    <w:rsid w:val="00F46D03"/>
    <w:rsid w:val="00F46DA2"/>
    <w:rsid w:val="00F47101"/>
    <w:rsid w:val="00F4730D"/>
    <w:rsid w:val="00F4731B"/>
    <w:rsid w:val="00F50213"/>
    <w:rsid w:val="00F505BB"/>
    <w:rsid w:val="00F50656"/>
    <w:rsid w:val="00F50762"/>
    <w:rsid w:val="00F50BE8"/>
    <w:rsid w:val="00F50D41"/>
    <w:rsid w:val="00F50F99"/>
    <w:rsid w:val="00F51045"/>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43"/>
    <w:rsid w:val="00F64283"/>
    <w:rsid w:val="00F64A54"/>
    <w:rsid w:val="00F651F5"/>
    <w:rsid w:val="00F658B0"/>
    <w:rsid w:val="00F6599F"/>
    <w:rsid w:val="00F65AFA"/>
    <w:rsid w:val="00F65BD9"/>
    <w:rsid w:val="00F669FA"/>
    <w:rsid w:val="00F66FC2"/>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4D1B"/>
    <w:rsid w:val="00F75044"/>
    <w:rsid w:val="00F750A7"/>
    <w:rsid w:val="00F750B7"/>
    <w:rsid w:val="00F75160"/>
    <w:rsid w:val="00F75601"/>
    <w:rsid w:val="00F756D7"/>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6E8"/>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76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63F"/>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0E2B"/>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49C4"/>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E016A"/>
    <w:rPr>
      <w:rFonts w:ascii="ＭＳ Ｐゴシック" w:eastAsia="ＭＳ Ｐゴシック" w:hAnsi="ＭＳ Ｐゴシック" w:cs="ＭＳ Ｐゴシック"/>
      <w:sz w:val="24"/>
      <w:szCs w:val="24"/>
      <w:lang w:eastAsia="ja-JP"/>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cs="Times New 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eastAsiaTheme="minorEastAsia"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eastAsiaTheme="minorEastAsia"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rFonts w:ascii="Times New Roman" w:eastAsiaTheme="minorEastAsia" w:hAnsi="Times New Roman" w:cs="Times New Roman"/>
      <w:b/>
      <w:bCs/>
      <w:sz w:val="28"/>
      <w:szCs w:val="28"/>
      <w:lang w:eastAsia="zh-CN"/>
    </w:rPr>
  </w:style>
  <w:style w:type="paragraph" w:styleId="5">
    <w:name w:val="heading 5"/>
    <w:basedOn w:val="a"/>
    <w:next w:val="a"/>
    <w:qFormat/>
    <w:rsid w:val="00B76B39"/>
    <w:pPr>
      <w:numPr>
        <w:ilvl w:val="4"/>
        <w:numId w:val="6"/>
      </w:numPr>
      <w:spacing w:before="240" w:after="60"/>
      <w:outlineLvl w:val="4"/>
    </w:pPr>
    <w:rPr>
      <w:rFonts w:ascii="Times New Roman" w:eastAsiaTheme="minorEastAsia" w:hAnsi="Times New Roman" w:cs="Times New Roman"/>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rFonts w:ascii="Times New Roman" w:eastAsiaTheme="minorEastAsia" w:hAnsi="Times New Roman" w:cs="Times New Roman"/>
      <w:b/>
      <w:bCs/>
      <w:sz w:val="22"/>
      <w:szCs w:val="22"/>
      <w:lang w:eastAsia="zh-CN"/>
    </w:rPr>
  </w:style>
  <w:style w:type="paragraph" w:styleId="7">
    <w:name w:val="heading 7"/>
    <w:basedOn w:val="a"/>
    <w:next w:val="a"/>
    <w:qFormat/>
    <w:rsid w:val="00B76B39"/>
    <w:pPr>
      <w:numPr>
        <w:ilvl w:val="6"/>
        <w:numId w:val="6"/>
      </w:numPr>
      <w:spacing w:before="240" w:after="60"/>
      <w:outlineLvl w:val="6"/>
    </w:pPr>
    <w:rPr>
      <w:rFonts w:ascii="Times New Roman" w:eastAsiaTheme="minorEastAsia" w:hAnsi="Times New Roman" w:cs="Times New Roman"/>
      <w:lang w:eastAsia="zh-CN"/>
    </w:rPr>
  </w:style>
  <w:style w:type="paragraph" w:styleId="8">
    <w:name w:val="heading 8"/>
    <w:basedOn w:val="a"/>
    <w:next w:val="a"/>
    <w:qFormat/>
    <w:rsid w:val="00B76B39"/>
    <w:pPr>
      <w:numPr>
        <w:ilvl w:val="7"/>
        <w:numId w:val="6"/>
      </w:numPr>
      <w:spacing w:before="240" w:after="60"/>
      <w:outlineLvl w:val="7"/>
    </w:pPr>
    <w:rPr>
      <w:rFonts w:ascii="Times New Roman" w:eastAsiaTheme="minorEastAsia" w:hAnsi="Times New Roman" w:cs="Times New Roman"/>
      <w:i/>
      <w:iCs/>
      <w:lang w:eastAsia="zh-CN"/>
    </w:rPr>
  </w:style>
  <w:style w:type="paragraph" w:styleId="9">
    <w:name w:val="heading 9"/>
    <w:basedOn w:val="a"/>
    <w:next w:val="a"/>
    <w:qFormat/>
    <w:rsid w:val="00B76B39"/>
    <w:pPr>
      <w:numPr>
        <w:ilvl w:val="8"/>
        <w:numId w:val="6"/>
      </w:numPr>
      <w:spacing w:before="240" w:after="60"/>
      <w:outlineLvl w:val="8"/>
    </w:pPr>
    <w:rPr>
      <w:rFonts w:ascii="Arial" w:eastAsiaTheme="minorEastAsia"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eastAsiaTheme="minorEastAsia" w:hAnsi="NewCenturySchlbk-Roman" w:cs="Times New 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uiPriority w:val="99"/>
    <w:semiHidden/>
    <w:rsid w:val="00B76B39"/>
    <w:rPr>
      <w:color w:val="0000FF"/>
      <w:u w:val="single"/>
    </w:rPr>
  </w:style>
  <w:style w:type="paragraph" w:customStyle="1" w:styleId="InitialBodyText">
    <w:name w:val="Initial Body Text"/>
    <w:basedOn w:val="a"/>
    <w:rsid w:val="00B76B39"/>
    <w:pPr>
      <w:jc w:val="both"/>
    </w:pPr>
    <w:rPr>
      <w:rFonts w:ascii="NewCenturySchlbk-Roman" w:eastAsiaTheme="minorEastAsia" w:hAnsi="NewCenturySchlbk-Roman" w:cs="Times New 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eastAsiaTheme="minorEastAsia" w:hAnsi="NewCenturySchlbk-Roman" w:cs="Times New Roman"/>
      <w:sz w:val="18"/>
      <w:szCs w:val="20"/>
      <w:lang w:eastAsia="zh-CN"/>
    </w:rPr>
  </w:style>
  <w:style w:type="paragraph" w:customStyle="1" w:styleId="TableBody">
    <w:name w:val="Table Body"/>
    <w:basedOn w:val="a"/>
    <w:rsid w:val="00B76B39"/>
    <w:pPr>
      <w:spacing w:before="40" w:after="40"/>
      <w:ind w:left="60" w:right="60"/>
    </w:pPr>
    <w:rPr>
      <w:rFonts w:ascii="NewCenturySchlbk-Roman" w:eastAsiaTheme="minorEastAsia" w:hAnsi="NewCenturySchlbk-Roman" w:cs="Times New 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eastAsiaTheme="minorEastAsia" w:hAnsi="NewCenturySchlbk-Roman" w:cs="Times New 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eastAsiaTheme="minorEastAsia" w:hAnsi="NewCenturySchlbk-Roman" w:cs="Times New 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eastAsiaTheme="minorEastAsia" w:hAnsi="NewCenturySchlbk" w:cs="Times New Roman"/>
      <w:iCs/>
      <w:sz w:val="20"/>
      <w:szCs w:val="20"/>
      <w:lang w:eastAsia="en-US"/>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eastAsiaTheme="minorEastAsia" w:hAnsi="NewCenturySchlbk-Roman" w:cs="Times New Roman"/>
      <w:bCs/>
      <w:caps/>
      <w:sz w:val="16"/>
      <w:szCs w:val="20"/>
      <w:lang w:eastAsia="zh-CN"/>
    </w:rPr>
  </w:style>
  <w:style w:type="paragraph" w:customStyle="1" w:styleId="References">
    <w:name w:val="References"/>
    <w:basedOn w:val="a"/>
    <w:rsid w:val="00B76B39"/>
    <w:pPr>
      <w:jc w:val="both"/>
    </w:pPr>
    <w:rPr>
      <w:rFonts w:ascii="NewCenturySchlbk-Roman" w:eastAsiaTheme="minorEastAsia" w:hAnsi="NewCenturySchlbk-Roman" w:cs="Times New 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eastAsiaTheme="minorEastAsia" w:hAnsi="NewCenturySchlbk" w:cs="Arial"/>
      <w:b/>
      <w:color w:val="FFFFFF"/>
      <w:lang w:eastAsia="zh-CN"/>
    </w:rPr>
  </w:style>
  <w:style w:type="paragraph" w:styleId="a5">
    <w:name w:val="Balloon Text"/>
    <w:basedOn w:val="a"/>
    <w:link w:val="a6"/>
    <w:uiPriority w:val="99"/>
    <w:semiHidden/>
    <w:unhideWhenUsed/>
    <w:rsid w:val="00540DB4"/>
    <w:rPr>
      <w:rFonts w:ascii="Tahoma" w:eastAsiaTheme="minorEastAsia" w:hAnsi="Tahoma" w:cs="Tahoma"/>
      <w:sz w:val="16"/>
      <w:szCs w:val="16"/>
      <w:lang w:eastAsia="en-US"/>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rPr>
      <w:rFonts w:ascii="Times New Roman" w:eastAsiaTheme="minorEastAsia" w:hAnsi="Times New Roman" w:cs="Times New Roman"/>
      <w:lang w:eastAsia="en-US"/>
    </w:r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rPr>
      <w:rFonts w:ascii="Times New Roman" w:eastAsiaTheme="minorEastAsia" w:hAnsi="Times New Roman" w:cs="Times New Roman"/>
      <w:lang w:eastAsia="en-US"/>
    </w:rPr>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rPr>
      <w:rFonts w:ascii="Times New Roman" w:eastAsiaTheme="minorEastAsia" w:hAnsi="Times New Roman" w:cs="Times New Roman"/>
      <w:lang w:eastAsia="en-US"/>
    </w:rPr>
  </w:style>
  <w:style w:type="paragraph" w:styleId="af3">
    <w:name w:val="footnote text"/>
    <w:basedOn w:val="a"/>
    <w:link w:val="af4"/>
    <w:uiPriority w:val="99"/>
    <w:unhideWhenUsed/>
    <w:rsid w:val="00FA5AC6"/>
    <w:pPr>
      <w:snapToGrid w:val="0"/>
    </w:pPr>
    <w:rPr>
      <w:rFonts w:ascii="Times New Roman" w:eastAsiaTheme="minorEastAsia" w:hAnsi="Times New Roman" w:cs="Times New Roman"/>
      <w:lang w:eastAsia="en-US"/>
    </w:r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rPr>
      <w:rFonts w:ascii="Times New Roman" w:eastAsiaTheme="minorEastAsia" w:hAnsi="Times New Roman" w:cs="Times New Roman"/>
      <w:lang w:eastAsia="en-US"/>
    </w:r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22">
    <w:name w:val="未解決のメンション2"/>
    <w:basedOn w:val="a0"/>
    <w:uiPriority w:val="99"/>
    <w:semiHidden/>
    <w:unhideWhenUsed/>
    <w:rsid w:val="00286A06"/>
    <w:rPr>
      <w:color w:val="605E5C"/>
      <w:shd w:val="clear" w:color="auto" w:fill="E1DFDD"/>
    </w:rPr>
  </w:style>
  <w:style w:type="character" w:styleId="afd">
    <w:name w:val="Unresolved Mention"/>
    <w:basedOn w:val="a0"/>
    <w:uiPriority w:val="99"/>
    <w:rsid w:val="006E0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342130378">
      <w:bodyDiv w:val="1"/>
      <w:marLeft w:val="0"/>
      <w:marRight w:val="0"/>
      <w:marTop w:val="0"/>
      <w:marBottom w:val="0"/>
      <w:divBdr>
        <w:top w:val="none" w:sz="0" w:space="0" w:color="auto"/>
        <w:left w:val="none" w:sz="0" w:space="0" w:color="auto"/>
        <w:bottom w:val="none" w:sz="0" w:space="0" w:color="auto"/>
        <w:right w:val="none" w:sz="0" w:space="0" w:color="auto"/>
      </w:divBdr>
      <w:divsChild>
        <w:div w:id="934752940">
          <w:marLeft w:val="0"/>
          <w:marRight w:val="0"/>
          <w:marTop w:val="0"/>
          <w:marBottom w:val="0"/>
          <w:divBdr>
            <w:top w:val="none" w:sz="0" w:space="0" w:color="auto"/>
            <w:left w:val="none" w:sz="0" w:space="0" w:color="auto"/>
            <w:bottom w:val="none" w:sz="0" w:space="0" w:color="auto"/>
            <w:right w:val="none" w:sz="0" w:space="0" w:color="auto"/>
          </w:divBdr>
          <w:divsChild>
            <w:div w:id="206945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9628">
      <w:bodyDiv w:val="1"/>
      <w:marLeft w:val="0"/>
      <w:marRight w:val="0"/>
      <w:marTop w:val="0"/>
      <w:marBottom w:val="0"/>
      <w:divBdr>
        <w:top w:val="none" w:sz="0" w:space="0" w:color="auto"/>
        <w:left w:val="none" w:sz="0" w:space="0" w:color="auto"/>
        <w:bottom w:val="none" w:sz="0" w:space="0" w:color="auto"/>
        <w:right w:val="none" w:sz="0" w:space="0" w:color="auto"/>
      </w:divBdr>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68559">
      <w:bodyDiv w:val="1"/>
      <w:marLeft w:val="0"/>
      <w:marRight w:val="0"/>
      <w:marTop w:val="0"/>
      <w:marBottom w:val="0"/>
      <w:divBdr>
        <w:top w:val="none" w:sz="0" w:space="0" w:color="auto"/>
        <w:left w:val="none" w:sz="0" w:space="0" w:color="auto"/>
        <w:bottom w:val="none" w:sz="0" w:space="0" w:color="auto"/>
        <w:right w:val="none" w:sz="0" w:space="0" w:color="auto"/>
      </w:divBdr>
    </w:div>
    <w:div w:id="1274484962">
      <w:bodyDiv w:val="1"/>
      <w:marLeft w:val="0"/>
      <w:marRight w:val="0"/>
      <w:marTop w:val="0"/>
      <w:marBottom w:val="0"/>
      <w:divBdr>
        <w:top w:val="none" w:sz="0" w:space="0" w:color="auto"/>
        <w:left w:val="none" w:sz="0" w:space="0" w:color="auto"/>
        <w:bottom w:val="none" w:sz="0" w:space="0" w:color="auto"/>
        <w:right w:val="none" w:sz="0" w:space="0" w:color="auto"/>
      </w:divBdr>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CCCCB-ECA4-A048-9E88-9E2189C15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8</Pages>
  <Words>5238</Words>
  <Characters>29857</Characters>
  <Application>Microsoft Office Word</Application>
  <DocSecurity>0</DocSecurity>
  <Lines>248</Lines>
  <Paragraphs>70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Neural Modeling of Flow Rendering Effectiveness</vt:lpstr>
      <vt:lpstr>Neural Modeling of Flow Rendering Effectiveness</vt:lpstr>
    </vt:vector>
  </TitlesOfParts>
  <Company>Aptara</Company>
  <LinksUpToDate>false</LinksUpToDate>
  <CharactersWithSpaces>35025</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1426</cp:revision>
  <cp:lastPrinted>2014-05-08T13:50:00Z</cp:lastPrinted>
  <dcterms:created xsi:type="dcterms:W3CDTF">2014-06-09T23:23:00Z</dcterms:created>
  <dcterms:modified xsi:type="dcterms:W3CDTF">2019-12-24T07:16:00Z</dcterms:modified>
</cp:coreProperties>
</file>